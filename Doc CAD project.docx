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F2C8" w14:textId="07DFC0D6" w:rsidR="005140AC" w:rsidRPr="008744B6" w:rsidRDefault="005140AC" w:rsidP="001F486C">
      <w:pPr>
        <w:spacing w:before="240" w:line="276" w:lineRule="auto"/>
        <w:ind w:left="-138" w:right="-426"/>
        <w:jc w:val="center"/>
        <w:rPr>
          <w:b/>
          <w:bCs/>
          <w:sz w:val="24"/>
          <w:szCs w:val="24"/>
          <w:rtl/>
        </w:rPr>
      </w:pPr>
      <w:r w:rsidRPr="008744B6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7A778C5" wp14:editId="47992E0D">
            <wp:simplePos x="0" y="0"/>
            <wp:positionH relativeFrom="column">
              <wp:posOffset>-424180</wp:posOffset>
            </wp:positionH>
            <wp:positionV relativeFrom="paragraph">
              <wp:posOffset>159385</wp:posOffset>
            </wp:positionV>
            <wp:extent cx="998855" cy="998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99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44B6">
        <w:rPr>
          <w:rFonts w:hint="cs"/>
          <w:b/>
          <w:bCs/>
          <w:sz w:val="28"/>
          <w:szCs w:val="28"/>
          <w:rtl/>
        </w:rPr>
        <w:t>به نام خدا</w:t>
      </w:r>
    </w:p>
    <w:p w14:paraId="7C8CA474" w14:textId="3A8DE868" w:rsidR="005140AC" w:rsidRDefault="005140AC" w:rsidP="005140AC">
      <w:pPr>
        <w:spacing w:before="240" w:line="276" w:lineRule="auto"/>
        <w:ind w:right="-426"/>
        <w:rPr>
          <w:rFonts w:cs="B Titr"/>
          <w:b/>
          <w:bCs/>
          <w:sz w:val="24"/>
          <w:szCs w:val="24"/>
          <w:rtl/>
        </w:rPr>
      </w:pPr>
    </w:p>
    <w:p w14:paraId="7119B7C4" w14:textId="77777777" w:rsidR="005140AC" w:rsidRPr="005140AC" w:rsidRDefault="005140AC" w:rsidP="001F486C">
      <w:pPr>
        <w:spacing w:before="240" w:line="276" w:lineRule="auto"/>
        <w:ind w:left="-138" w:right="-426"/>
        <w:jc w:val="center"/>
        <w:rPr>
          <w:rFonts w:cs="B Titr"/>
          <w:b/>
          <w:bCs/>
          <w:sz w:val="24"/>
          <w:szCs w:val="24"/>
          <w:rtl/>
        </w:rPr>
      </w:pPr>
    </w:p>
    <w:p w14:paraId="1C810AF1" w14:textId="4026C177" w:rsidR="005140AC" w:rsidRPr="005140AC" w:rsidRDefault="006B2E62" w:rsidP="005140AC">
      <w:pPr>
        <w:spacing w:before="240" w:line="276" w:lineRule="auto"/>
        <w:ind w:left="-138" w:right="-426"/>
        <w:jc w:val="center"/>
        <w:rPr>
          <w:rFonts w:cs="B Titr"/>
          <w:b/>
          <w:bCs/>
          <w:sz w:val="64"/>
          <w:szCs w:val="64"/>
        </w:rPr>
      </w:pPr>
      <w:del w:id="0" w:author="sadegh poolaee" w:date="2023-01-26T12:37:00Z">
        <w:r w:rsidDel="002A383F">
          <w:rPr>
            <w:rFonts w:cs="B Titr" w:hint="cs"/>
            <w:b/>
            <w:bCs/>
            <w:sz w:val="64"/>
            <w:szCs w:val="64"/>
            <w:rtl/>
          </w:rPr>
          <w:delText>کش(</w:delText>
        </w:r>
        <w:r w:rsidDel="002A383F">
          <w:rPr>
            <w:rFonts w:cs="B Titr"/>
            <w:b/>
            <w:bCs/>
            <w:sz w:val="64"/>
            <w:szCs w:val="64"/>
          </w:rPr>
          <w:delText>CACHE</w:delText>
        </w:r>
        <w:r w:rsidDel="002A383F">
          <w:rPr>
            <w:rFonts w:cs="B Titr" w:hint="cs"/>
            <w:b/>
            <w:bCs/>
            <w:sz w:val="64"/>
            <w:szCs w:val="64"/>
            <w:rtl/>
          </w:rPr>
          <w:delText xml:space="preserve">) </w:delText>
        </w:r>
        <w:r w:rsidDel="002A383F">
          <w:rPr>
            <w:rFonts w:cs="B Titr"/>
            <w:b/>
            <w:bCs/>
            <w:sz w:val="64"/>
            <w:szCs w:val="64"/>
          </w:rPr>
          <w:delText>CPU</w:delText>
        </w:r>
      </w:del>
      <w:ins w:id="1" w:author="sadegh poolaee" w:date="2023-01-26T12:37:00Z">
        <w:r w:rsidR="002A383F">
          <w:rPr>
            <w:rFonts w:cs="B Titr"/>
            <w:b/>
            <w:bCs/>
            <w:sz w:val="64"/>
            <w:szCs w:val="64"/>
          </w:rPr>
          <w:t>CNN</w:t>
        </w:r>
      </w:ins>
    </w:p>
    <w:p w14:paraId="530A166C" w14:textId="07D5F640" w:rsidR="005140AC" w:rsidRDefault="005140AC" w:rsidP="001F486C">
      <w:pPr>
        <w:spacing w:before="240" w:line="276" w:lineRule="auto"/>
        <w:ind w:left="-138" w:right="-426"/>
        <w:jc w:val="center"/>
        <w:rPr>
          <w:rFonts w:cs="B Titr"/>
          <w:b/>
          <w:bCs/>
          <w:rtl/>
        </w:rPr>
      </w:pPr>
    </w:p>
    <w:p w14:paraId="3654B551" w14:textId="77777777" w:rsidR="005140AC" w:rsidRDefault="005140AC" w:rsidP="001F486C">
      <w:pPr>
        <w:spacing w:before="240" w:line="276" w:lineRule="auto"/>
        <w:ind w:left="-138" w:right="-426"/>
        <w:jc w:val="center"/>
        <w:rPr>
          <w:rFonts w:cs="B Titr"/>
          <w:b/>
          <w:bCs/>
          <w:rtl/>
        </w:rPr>
      </w:pPr>
    </w:p>
    <w:p w14:paraId="55D89605" w14:textId="6DBFFFAD" w:rsidR="005140AC" w:rsidRPr="008744B6" w:rsidRDefault="005140AC" w:rsidP="001F486C">
      <w:pPr>
        <w:spacing w:before="240" w:line="276" w:lineRule="auto"/>
        <w:ind w:left="-138" w:right="-426"/>
        <w:jc w:val="center"/>
        <w:rPr>
          <w:rtl/>
        </w:rPr>
      </w:pPr>
      <w:r w:rsidRPr="008744B6">
        <w:rPr>
          <w:rFonts w:hint="cs"/>
          <w:rtl/>
        </w:rPr>
        <w:t>استاد:</w:t>
      </w:r>
    </w:p>
    <w:p w14:paraId="79C0937E" w14:textId="3918CF5C" w:rsidR="005140AC" w:rsidRDefault="005140AC" w:rsidP="001F486C">
      <w:pPr>
        <w:spacing w:before="240" w:line="276" w:lineRule="auto"/>
        <w:ind w:left="-138" w:right="-426"/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 xml:space="preserve">دکتر </w:t>
      </w:r>
      <w:r w:rsidR="006B2E62">
        <w:rPr>
          <w:rFonts w:cs="B Titr" w:hint="cs"/>
          <w:b/>
          <w:bCs/>
          <w:rtl/>
        </w:rPr>
        <w:t>بیت الهی</w:t>
      </w:r>
    </w:p>
    <w:p w14:paraId="2A50A873" w14:textId="6ABCA383" w:rsidR="005140AC" w:rsidRDefault="005140AC" w:rsidP="001F486C">
      <w:pPr>
        <w:spacing w:before="240" w:line="276" w:lineRule="auto"/>
        <w:ind w:left="-138" w:right="-426"/>
        <w:jc w:val="center"/>
        <w:rPr>
          <w:rFonts w:cs="B Titr"/>
          <w:b/>
          <w:bCs/>
          <w:rtl/>
        </w:rPr>
      </w:pPr>
    </w:p>
    <w:p w14:paraId="61D9D68B" w14:textId="318181B1" w:rsidR="005140AC" w:rsidRPr="008744B6" w:rsidRDefault="005140AC" w:rsidP="001F486C">
      <w:pPr>
        <w:spacing w:before="240" w:line="276" w:lineRule="auto"/>
        <w:ind w:left="-138" w:right="-426"/>
        <w:jc w:val="center"/>
        <w:rPr>
          <w:rtl/>
        </w:rPr>
      </w:pPr>
      <w:r w:rsidRPr="008744B6">
        <w:rPr>
          <w:rFonts w:hint="cs"/>
          <w:rtl/>
        </w:rPr>
        <w:t>نام اعضا:</w:t>
      </w:r>
    </w:p>
    <w:p w14:paraId="13CBF858" w14:textId="30AFF5D3" w:rsidR="00B52096" w:rsidRPr="005140AC" w:rsidRDefault="005140AC" w:rsidP="001F486C">
      <w:pPr>
        <w:spacing w:before="240" w:line="276" w:lineRule="auto"/>
        <w:ind w:left="-138" w:right="-426"/>
        <w:jc w:val="center"/>
        <w:rPr>
          <w:rFonts w:cs="B Titr"/>
          <w:b/>
          <w:bCs/>
          <w:sz w:val="28"/>
          <w:szCs w:val="28"/>
          <w:rtl/>
        </w:rPr>
      </w:pPr>
      <w:r w:rsidRPr="005140AC">
        <w:rPr>
          <w:rFonts w:cs="B Titr" w:hint="cs"/>
          <w:b/>
          <w:bCs/>
          <w:sz w:val="28"/>
          <w:szCs w:val="28"/>
          <w:rtl/>
        </w:rPr>
        <w:t xml:space="preserve">محمد صادق </w:t>
      </w:r>
      <w:proofErr w:type="spellStart"/>
      <w:r w:rsidRPr="005140AC">
        <w:rPr>
          <w:rFonts w:cs="B Titr" w:hint="cs"/>
          <w:b/>
          <w:bCs/>
          <w:sz w:val="28"/>
          <w:szCs w:val="28"/>
          <w:rtl/>
        </w:rPr>
        <w:t>پولایی</w:t>
      </w:r>
      <w:proofErr w:type="spellEnd"/>
      <w:r w:rsidRPr="005140AC">
        <w:rPr>
          <w:rFonts w:cs="B Titr" w:hint="cs"/>
          <w:b/>
          <w:bCs/>
          <w:sz w:val="28"/>
          <w:szCs w:val="28"/>
          <w:rtl/>
        </w:rPr>
        <w:t xml:space="preserve"> </w:t>
      </w:r>
      <w:proofErr w:type="spellStart"/>
      <w:r w:rsidRPr="005140AC">
        <w:rPr>
          <w:rFonts w:cs="B Titr" w:hint="cs"/>
          <w:b/>
          <w:bCs/>
          <w:sz w:val="28"/>
          <w:szCs w:val="28"/>
          <w:rtl/>
        </w:rPr>
        <w:t>موزیرجی</w:t>
      </w:r>
      <w:proofErr w:type="spellEnd"/>
      <w:r w:rsidRPr="005140AC">
        <w:rPr>
          <w:rFonts w:cs="B Titr" w:hint="cs"/>
          <w:b/>
          <w:bCs/>
          <w:sz w:val="28"/>
          <w:szCs w:val="28"/>
          <w:rtl/>
        </w:rPr>
        <w:t xml:space="preserve"> </w:t>
      </w:r>
      <w:r w:rsidRPr="005140AC">
        <w:rPr>
          <w:rFonts w:ascii="Times New Roman" w:hAnsi="Times New Roman" w:cs="Times New Roman" w:hint="cs"/>
          <w:b/>
          <w:bCs/>
          <w:sz w:val="28"/>
          <w:szCs w:val="28"/>
          <w:rtl/>
        </w:rPr>
        <w:t>–</w:t>
      </w:r>
      <w:r w:rsidRPr="005140AC">
        <w:rPr>
          <w:rFonts w:cs="B Titr" w:hint="cs"/>
          <w:b/>
          <w:bCs/>
          <w:sz w:val="28"/>
          <w:szCs w:val="28"/>
          <w:rtl/>
        </w:rPr>
        <w:t xml:space="preserve"> 99521145</w:t>
      </w:r>
    </w:p>
    <w:p w14:paraId="460C2074" w14:textId="662E0111" w:rsidR="005140AC" w:rsidRDefault="006B2E62" w:rsidP="001F486C">
      <w:pPr>
        <w:spacing w:before="240" w:line="276" w:lineRule="auto"/>
        <w:ind w:left="-138" w:right="-426"/>
        <w:jc w:val="center"/>
        <w:rPr>
          <w:rFonts w:cs="B Titr"/>
          <w:b/>
          <w:bCs/>
          <w:sz w:val="28"/>
          <w:szCs w:val="28"/>
          <w:rtl/>
        </w:rPr>
      </w:pPr>
      <w:del w:id="2" w:author="sadegh poolaee" w:date="2023-01-26T12:37:00Z">
        <w:r w:rsidDel="002A383F">
          <w:rPr>
            <w:rFonts w:cs="B Titr" w:hint="cs"/>
            <w:b/>
            <w:bCs/>
            <w:sz w:val="28"/>
            <w:szCs w:val="28"/>
            <w:rtl/>
          </w:rPr>
          <w:delText>محمدرضا صاحب زاده</w:delText>
        </w:r>
      </w:del>
      <w:proofErr w:type="spellStart"/>
      <w:ins w:id="3" w:author="sadegh poolaee" w:date="2023-01-26T12:37:00Z">
        <w:r w:rsidR="002A383F">
          <w:rPr>
            <w:rFonts w:cs="B Titr" w:hint="cs"/>
            <w:b/>
            <w:bCs/>
            <w:sz w:val="28"/>
            <w:szCs w:val="28"/>
            <w:rtl/>
          </w:rPr>
          <w:t>سایین</w:t>
        </w:r>
        <w:proofErr w:type="spellEnd"/>
        <w:r w:rsidR="002A383F">
          <w:rPr>
            <w:rFonts w:cs="B Titr" w:hint="cs"/>
            <w:b/>
            <w:bCs/>
            <w:sz w:val="28"/>
            <w:szCs w:val="28"/>
            <w:rtl/>
          </w:rPr>
          <w:t xml:space="preserve"> اعلا</w:t>
        </w:r>
      </w:ins>
      <w:r w:rsidR="005140AC" w:rsidRPr="005140AC">
        <w:rPr>
          <w:rFonts w:cs="B Titr" w:hint="cs"/>
          <w:b/>
          <w:bCs/>
          <w:sz w:val="28"/>
          <w:szCs w:val="28"/>
          <w:rtl/>
        </w:rPr>
        <w:t xml:space="preserve"> </w:t>
      </w:r>
      <w:r w:rsidR="005140AC">
        <w:rPr>
          <w:rFonts w:ascii="Times New Roman" w:hAnsi="Times New Roman" w:cs="Times New Roman" w:hint="cs"/>
          <w:b/>
          <w:bCs/>
          <w:sz w:val="28"/>
          <w:szCs w:val="28"/>
          <w:rtl/>
        </w:rPr>
        <w:t>–</w:t>
      </w:r>
      <w:r w:rsidR="005140AC" w:rsidRPr="005140AC">
        <w:rPr>
          <w:rFonts w:cs="B Titr" w:hint="cs"/>
          <w:b/>
          <w:bCs/>
          <w:sz w:val="28"/>
          <w:szCs w:val="28"/>
          <w:rtl/>
        </w:rPr>
        <w:t xml:space="preserve"> </w:t>
      </w:r>
      <w:del w:id="4" w:author="sadegh poolaee" w:date="2023-01-26T12:37:00Z">
        <w:r w:rsidR="005140AC" w:rsidRPr="005140AC" w:rsidDel="002A383F">
          <w:rPr>
            <w:rFonts w:cs="B Titr"/>
            <w:b/>
            <w:bCs/>
            <w:sz w:val="28"/>
            <w:szCs w:val="28"/>
            <w:rtl/>
          </w:rPr>
          <w:delText>9952</w:delText>
        </w:r>
        <w:r w:rsidDel="002A383F">
          <w:rPr>
            <w:rFonts w:cs="B Titr" w:hint="cs"/>
            <w:b/>
            <w:bCs/>
            <w:sz w:val="28"/>
            <w:szCs w:val="28"/>
            <w:rtl/>
          </w:rPr>
          <w:delText>1397</w:delText>
        </w:r>
      </w:del>
      <w:ins w:id="5" w:author="sadegh poolaee" w:date="2023-01-26T12:37:00Z">
        <w:r w:rsidR="002A383F">
          <w:rPr>
            <w:rFonts w:cs="B Titr" w:hint="cs"/>
            <w:b/>
            <w:bCs/>
            <w:sz w:val="28"/>
            <w:szCs w:val="28"/>
            <w:rtl/>
          </w:rPr>
          <w:t>99400023</w:t>
        </w:r>
      </w:ins>
    </w:p>
    <w:p w14:paraId="16C3EF7F" w14:textId="784EF0E6" w:rsidR="005140AC" w:rsidDel="002A383F" w:rsidRDefault="006B2E62" w:rsidP="001F486C">
      <w:pPr>
        <w:spacing w:before="240" w:line="276" w:lineRule="auto"/>
        <w:ind w:left="-138" w:right="-426"/>
        <w:jc w:val="center"/>
        <w:rPr>
          <w:del w:id="6" w:author="sadegh poolaee" w:date="2023-01-26T12:37:00Z"/>
          <w:rFonts w:cs="B Titr"/>
          <w:b/>
          <w:bCs/>
          <w:sz w:val="28"/>
          <w:szCs w:val="28"/>
          <w:rtl/>
        </w:rPr>
      </w:pPr>
      <w:del w:id="7" w:author="sadegh poolaee" w:date="2023-01-26T12:37:00Z">
        <w:r w:rsidRPr="006B2E62" w:rsidDel="002A383F">
          <w:rPr>
            <w:rFonts w:cs="B Titr"/>
            <w:b/>
            <w:bCs/>
            <w:sz w:val="28"/>
            <w:szCs w:val="28"/>
            <w:rtl/>
          </w:rPr>
          <w:delText>حس</w:delText>
        </w:r>
        <w:r w:rsidRPr="006B2E62" w:rsidDel="002A383F">
          <w:rPr>
            <w:rFonts w:cs="B Titr" w:hint="cs"/>
            <w:b/>
            <w:bCs/>
            <w:sz w:val="28"/>
            <w:szCs w:val="28"/>
            <w:rtl/>
          </w:rPr>
          <w:delText>ی</w:delText>
        </w:r>
        <w:r w:rsidRPr="006B2E62" w:rsidDel="002A383F">
          <w:rPr>
            <w:rFonts w:cs="B Titr" w:hint="eastAsia"/>
            <w:b/>
            <w:bCs/>
            <w:sz w:val="28"/>
            <w:szCs w:val="28"/>
            <w:rtl/>
          </w:rPr>
          <w:delText>ن</w:delText>
        </w:r>
        <w:r w:rsidRPr="006B2E62" w:rsidDel="002A383F">
          <w:rPr>
            <w:rFonts w:cs="B Titr"/>
            <w:b/>
            <w:bCs/>
            <w:sz w:val="28"/>
            <w:szCs w:val="28"/>
            <w:rtl/>
          </w:rPr>
          <w:delText xml:space="preserve"> رح</w:delText>
        </w:r>
        <w:r w:rsidRPr="006B2E62" w:rsidDel="002A383F">
          <w:rPr>
            <w:rFonts w:cs="B Titr" w:hint="cs"/>
            <w:b/>
            <w:bCs/>
            <w:sz w:val="28"/>
            <w:szCs w:val="28"/>
            <w:rtl/>
          </w:rPr>
          <w:delText>ی</w:delText>
        </w:r>
        <w:r w:rsidRPr="006B2E62" w:rsidDel="002A383F">
          <w:rPr>
            <w:rFonts w:cs="B Titr" w:hint="eastAsia"/>
            <w:b/>
            <w:bCs/>
            <w:sz w:val="28"/>
            <w:szCs w:val="28"/>
            <w:rtl/>
          </w:rPr>
          <w:delText>م</w:delText>
        </w:r>
        <w:r w:rsidRPr="006B2E62" w:rsidDel="002A383F">
          <w:rPr>
            <w:rFonts w:cs="B Titr" w:hint="cs"/>
            <w:b/>
            <w:bCs/>
            <w:sz w:val="28"/>
            <w:szCs w:val="28"/>
            <w:rtl/>
          </w:rPr>
          <w:delText>ی</w:delText>
        </w:r>
        <w:r w:rsidDel="002A383F">
          <w:rPr>
            <w:rFonts w:cs="B Titr" w:hint="cs"/>
            <w:b/>
            <w:bCs/>
            <w:sz w:val="28"/>
            <w:szCs w:val="28"/>
            <w:rtl/>
          </w:rPr>
          <w:delText xml:space="preserve"> </w:delText>
        </w:r>
        <w:r w:rsidDel="002A383F">
          <w:rPr>
            <w:rFonts w:ascii="Times New Roman" w:hAnsi="Times New Roman" w:cs="Times New Roman" w:hint="cs"/>
            <w:b/>
            <w:bCs/>
            <w:sz w:val="28"/>
            <w:szCs w:val="28"/>
            <w:rtl/>
          </w:rPr>
          <w:delText>–</w:delText>
        </w:r>
        <w:r w:rsidDel="002A383F">
          <w:rPr>
            <w:rFonts w:cs="B Titr" w:hint="cs"/>
            <w:b/>
            <w:bCs/>
            <w:sz w:val="28"/>
            <w:szCs w:val="28"/>
            <w:rtl/>
          </w:rPr>
          <w:delText xml:space="preserve"> </w:delText>
        </w:r>
        <w:r w:rsidRPr="006B2E62" w:rsidDel="002A383F">
          <w:rPr>
            <w:rFonts w:cs="B Titr"/>
            <w:b/>
            <w:bCs/>
            <w:sz w:val="28"/>
            <w:szCs w:val="28"/>
            <w:rtl/>
          </w:rPr>
          <w:delText>97521297</w:delText>
        </w:r>
      </w:del>
    </w:p>
    <w:p w14:paraId="077C9FD2" w14:textId="77777777" w:rsidR="002A383F" w:rsidRDefault="002A383F" w:rsidP="001F486C">
      <w:pPr>
        <w:spacing w:before="240" w:line="276" w:lineRule="auto"/>
        <w:ind w:left="-138" w:right="-426"/>
        <w:jc w:val="center"/>
        <w:rPr>
          <w:ins w:id="8" w:author="sadegh poolaee" w:date="2023-01-26T12:37:00Z"/>
          <w:rFonts w:cs="B Titr"/>
          <w:b/>
          <w:bCs/>
          <w:sz w:val="28"/>
          <w:szCs w:val="28"/>
          <w:rtl/>
        </w:rPr>
      </w:pPr>
    </w:p>
    <w:p w14:paraId="0F47E579" w14:textId="543B0E73" w:rsidR="006B2E62" w:rsidRDefault="006B2E62" w:rsidP="001F486C">
      <w:pPr>
        <w:spacing w:before="240" w:line="276" w:lineRule="auto"/>
        <w:ind w:left="-138" w:right="-426"/>
        <w:jc w:val="center"/>
        <w:rPr>
          <w:rFonts w:cs="B Titr"/>
          <w:b/>
          <w:bCs/>
          <w:sz w:val="28"/>
          <w:szCs w:val="28"/>
          <w:rtl/>
        </w:rPr>
      </w:pPr>
    </w:p>
    <w:p w14:paraId="78A63428" w14:textId="1B2BCF54" w:rsidR="006B2E62" w:rsidRDefault="006B2E62" w:rsidP="001F486C">
      <w:pPr>
        <w:spacing w:before="240" w:line="276" w:lineRule="auto"/>
        <w:ind w:left="-138" w:right="-426"/>
        <w:jc w:val="center"/>
        <w:rPr>
          <w:rFonts w:cs="B Titr"/>
          <w:b/>
          <w:bCs/>
          <w:sz w:val="28"/>
          <w:szCs w:val="28"/>
          <w:rtl/>
        </w:rPr>
      </w:pPr>
    </w:p>
    <w:p w14:paraId="7ABD9976" w14:textId="119A6978" w:rsidR="006B2E62" w:rsidRDefault="006B2E62" w:rsidP="001F486C">
      <w:pPr>
        <w:spacing w:before="240" w:line="276" w:lineRule="auto"/>
        <w:ind w:left="-138" w:right="-426"/>
        <w:jc w:val="center"/>
        <w:rPr>
          <w:rFonts w:cs="B Titr"/>
          <w:b/>
          <w:bCs/>
          <w:sz w:val="28"/>
          <w:szCs w:val="28"/>
        </w:rPr>
      </w:pPr>
    </w:p>
    <w:p w14:paraId="6BCCDB7C" w14:textId="77777777" w:rsidR="006B2E62" w:rsidRDefault="006B2E62" w:rsidP="001F486C">
      <w:pPr>
        <w:spacing w:before="240" w:line="276" w:lineRule="auto"/>
        <w:ind w:left="-138" w:right="-426"/>
        <w:jc w:val="center"/>
        <w:rPr>
          <w:rFonts w:cs="B Titr"/>
          <w:b/>
          <w:bCs/>
          <w:sz w:val="28"/>
          <w:szCs w:val="28"/>
          <w:rtl/>
        </w:rPr>
      </w:pPr>
    </w:p>
    <w:p w14:paraId="1B371503" w14:textId="507CE94B" w:rsidR="006B2E62" w:rsidRDefault="006B2E62" w:rsidP="006B2E62">
      <w:pPr>
        <w:spacing w:before="240" w:line="276" w:lineRule="auto"/>
        <w:ind w:left="-138" w:right="-426"/>
        <w:jc w:val="center"/>
      </w:pPr>
      <w:r>
        <w:rPr>
          <w:rFonts w:hint="cs"/>
          <w:rtl/>
        </w:rPr>
        <w:t>بهار</w:t>
      </w:r>
      <w:r w:rsidR="005140AC" w:rsidRPr="008744B6">
        <w:rPr>
          <w:rFonts w:hint="cs"/>
          <w:rtl/>
        </w:rPr>
        <w:t xml:space="preserve"> 140</w:t>
      </w:r>
      <w:r>
        <w:rPr>
          <w:rFonts w:hint="cs"/>
          <w:rtl/>
        </w:rPr>
        <w:t>1</w:t>
      </w:r>
    </w:p>
    <w:p w14:paraId="582B564B" w14:textId="77777777" w:rsidR="006B2E62" w:rsidRPr="006B2E62" w:rsidRDefault="006B2E62" w:rsidP="006B2E62">
      <w:pPr>
        <w:spacing w:before="240" w:line="276" w:lineRule="auto"/>
        <w:ind w:right="-426"/>
        <w:rPr>
          <w:rtl/>
        </w:rPr>
      </w:pPr>
    </w:p>
    <w:p w14:paraId="1A83C6DA" w14:textId="77777777" w:rsidR="006B2E62" w:rsidRPr="005140AC" w:rsidRDefault="006B2E62" w:rsidP="005140AC">
      <w:pPr>
        <w:spacing w:before="240" w:line="276" w:lineRule="auto"/>
        <w:ind w:right="-426"/>
        <w:rPr>
          <w:rFonts w:cs="B Titr"/>
          <w:b/>
          <w:bCs/>
          <w:sz w:val="28"/>
          <w:szCs w:val="28"/>
        </w:rPr>
      </w:pPr>
    </w:p>
    <w:p w14:paraId="130310BA" w14:textId="77777777" w:rsidR="00B52096" w:rsidRDefault="00B52096" w:rsidP="001F486C">
      <w:pPr>
        <w:pStyle w:val="Heading1"/>
        <w:spacing w:line="276" w:lineRule="auto"/>
        <w:rPr>
          <w:rtl/>
        </w:rPr>
      </w:pPr>
      <w:r>
        <w:rPr>
          <w:rFonts w:hint="cs"/>
          <w:rtl/>
        </w:rPr>
        <w:lastRenderedPageBreak/>
        <w:t>اهداف پروژه:</w:t>
      </w:r>
    </w:p>
    <w:p w14:paraId="77A5715B" w14:textId="49355E5C" w:rsidR="00B52096" w:rsidRPr="00E37AC7" w:rsidRDefault="005C2DBA" w:rsidP="001F486C">
      <w:pPr>
        <w:pStyle w:val="ListParagraph"/>
        <w:numPr>
          <w:ilvl w:val="0"/>
          <w:numId w:val="3"/>
        </w:numPr>
        <w:spacing w:line="276" w:lineRule="auto"/>
        <w:rPr>
          <w:rFonts w:cs="B Titr"/>
          <w:b/>
          <w:bCs/>
        </w:rPr>
      </w:pPr>
      <w:r>
        <w:rPr>
          <w:rFonts w:hint="cs"/>
          <w:rtl/>
        </w:rPr>
        <w:t xml:space="preserve">پیاده سازی </w:t>
      </w:r>
      <w:del w:id="9" w:author="sadegh poolaee" w:date="2023-01-26T12:37:00Z">
        <w:r w:rsidR="006B2E62" w:rsidDel="002A383F">
          <w:rPr>
            <w:rFonts w:hint="cs"/>
            <w:rtl/>
          </w:rPr>
          <w:delText xml:space="preserve">کش </w:delText>
        </w:r>
        <w:r w:rsidR="006B2E62" w:rsidDel="002A383F">
          <w:delText>cpu</w:delText>
        </w:r>
      </w:del>
      <w:ins w:id="10" w:author="sadegh poolaee" w:date="2023-01-26T12:37:00Z">
        <w:r w:rsidR="002A383F">
          <w:rPr>
            <w:rFonts w:hint="cs"/>
            <w:rtl/>
          </w:rPr>
          <w:t xml:space="preserve">شبکه </w:t>
        </w:r>
      </w:ins>
      <w:ins w:id="11" w:author="sadegh poolaee" w:date="2023-01-26T12:38:00Z">
        <w:r w:rsidR="002A383F">
          <w:rPr>
            <w:rFonts w:hint="cs"/>
            <w:rtl/>
          </w:rPr>
          <w:t xml:space="preserve">عصبی با استفاده از زبان </w:t>
        </w:r>
        <w:proofErr w:type="spellStart"/>
        <w:r w:rsidR="002A383F">
          <w:t>vhdl</w:t>
        </w:r>
      </w:ins>
      <w:proofErr w:type="spellEnd"/>
      <w:r>
        <w:rPr>
          <w:rFonts w:hint="cs"/>
          <w:rtl/>
        </w:rPr>
        <w:t xml:space="preserve"> </w:t>
      </w:r>
    </w:p>
    <w:p w14:paraId="20FA9C55" w14:textId="27AD2814" w:rsidR="00B52096" w:rsidRPr="00E37AC7" w:rsidRDefault="00B52096" w:rsidP="001F486C">
      <w:pPr>
        <w:pStyle w:val="ListParagraph"/>
        <w:numPr>
          <w:ilvl w:val="0"/>
          <w:numId w:val="3"/>
        </w:numPr>
        <w:spacing w:line="276" w:lineRule="auto"/>
        <w:rPr>
          <w:rFonts w:cs="B Titr"/>
          <w:b/>
          <w:bCs/>
        </w:rPr>
      </w:pPr>
      <w:r>
        <w:rPr>
          <w:rFonts w:hint="cs"/>
          <w:rtl/>
        </w:rPr>
        <w:t xml:space="preserve">استفاده و </w:t>
      </w:r>
      <w:proofErr w:type="spellStart"/>
      <w:r>
        <w:rPr>
          <w:rFonts w:hint="cs"/>
          <w:rtl/>
        </w:rPr>
        <w:t>به‌کارگیری</w:t>
      </w:r>
      <w:proofErr w:type="spellEnd"/>
      <w:r>
        <w:rPr>
          <w:rFonts w:hint="cs"/>
          <w:rtl/>
        </w:rPr>
        <w:t xml:space="preserve"> مناسب </w:t>
      </w:r>
      <w:proofErr w:type="spellStart"/>
      <w:r w:rsidR="005C2DBA">
        <w:rPr>
          <w:rFonts w:hint="cs"/>
          <w:rtl/>
        </w:rPr>
        <w:t>ماژول</w:t>
      </w:r>
      <w:proofErr w:type="spellEnd"/>
      <w:r w:rsidR="005C2DBA">
        <w:rPr>
          <w:rFonts w:hint="cs"/>
          <w:rtl/>
        </w:rPr>
        <w:t xml:space="preserve"> ها</w:t>
      </w:r>
    </w:p>
    <w:p w14:paraId="494C2E7D" w14:textId="77777777" w:rsidR="00B52096" w:rsidRPr="00E37AC7" w:rsidRDefault="00B52096" w:rsidP="001F486C">
      <w:pPr>
        <w:pStyle w:val="ListParagraph"/>
        <w:numPr>
          <w:ilvl w:val="0"/>
          <w:numId w:val="3"/>
        </w:numPr>
        <w:spacing w:line="276" w:lineRule="auto"/>
        <w:rPr>
          <w:rFonts w:cs="B Titr"/>
          <w:b/>
          <w:bCs/>
        </w:rPr>
      </w:pPr>
      <w:r>
        <w:rPr>
          <w:rFonts w:hint="cs"/>
          <w:rtl/>
        </w:rPr>
        <w:t xml:space="preserve">تلاش </w:t>
      </w:r>
      <w:proofErr w:type="spellStart"/>
      <w:r>
        <w:rPr>
          <w:rFonts w:hint="cs"/>
          <w:rtl/>
        </w:rPr>
        <w:t>درجهت</w:t>
      </w:r>
      <w:proofErr w:type="spellEnd"/>
      <w:r>
        <w:rPr>
          <w:rFonts w:hint="cs"/>
          <w:rtl/>
        </w:rPr>
        <w:t xml:space="preserve"> ارائه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مناسب و بهینه برای حل سوالات</w:t>
      </w:r>
    </w:p>
    <w:p w14:paraId="0AA04170" w14:textId="752FD78F" w:rsidR="00B52096" w:rsidDel="00A24199" w:rsidRDefault="00B52096" w:rsidP="001F486C">
      <w:pPr>
        <w:pStyle w:val="Heading1"/>
        <w:spacing w:line="276" w:lineRule="auto"/>
        <w:rPr>
          <w:del w:id="12" w:author="sadegh poolaee" w:date="2023-01-26T12:49:00Z"/>
        </w:rPr>
      </w:pPr>
      <w:del w:id="13" w:author="sadegh poolaee" w:date="2023-01-26T12:49:00Z">
        <w:r w:rsidDel="00A24199">
          <w:rPr>
            <w:rFonts w:hint="cs"/>
            <w:rtl/>
          </w:rPr>
          <w:delText>مقدمه:</w:delText>
        </w:r>
      </w:del>
    </w:p>
    <w:p w14:paraId="79282688" w14:textId="2E5C816F" w:rsidR="00C64489" w:rsidDel="00844FA1" w:rsidRDefault="00681CE1" w:rsidP="006B2E62">
      <w:pPr>
        <w:spacing w:line="276" w:lineRule="auto"/>
        <w:jc w:val="both"/>
        <w:rPr>
          <w:del w:id="14" w:author="sadegh poolaee" w:date="2022-07-10T08:02:00Z"/>
          <w:rtl/>
        </w:rPr>
      </w:pPr>
      <w:del w:id="15" w:author="sadegh poolaee" w:date="2023-01-26T12:49:00Z">
        <w:r w:rsidDel="00A24199">
          <w:rPr>
            <w:rFonts w:hint="cs"/>
            <w:rtl/>
          </w:rPr>
          <w:delText xml:space="preserve">کش </w:delText>
        </w:r>
      </w:del>
    </w:p>
    <w:p w14:paraId="1D792275" w14:textId="24586683" w:rsidR="006B2E62" w:rsidDel="00844FA1" w:rsidRDefault="006B2E62" w:rsidP="006B2E62">
      <w:pPr>
        <w:spacing w:line="276" w:lineRule="auto"/>
        <w:jc w:val="both"/>
        <w:rPr>
          <w:del w:id="16" w:author="sadegh poolaee" w:date="2022-07-10T08:02:00Z"/>
          <w:rtl/>
        </w:rPr>
      </w:pPr>
    </w:p>
    <w:p w14:paraId="41E24973" w14:textId="6E6167B5" w:rsidR="00681CE1" w:rsidDel="00844FA1" w:rsidRDefault="00681CE1" w:rsidP="006B2E62">
      <w:pPr>
        <w:spacing w:line="276" w:lineRule="auto"/>
        <w:jc w:val="both"/>
        <w:rPr>
          <w:del w:id="17" w:author="sadegh poolaee" w:date="2022-07-10T08:02:00Z"/>
          <w:rtl/>
        </w:rPr>
      </w:pPr>
    </w:p>
    <w:p w14:paraId="2F334063" w14:textId="29D48CD5" w:rsidR="00681CE1" w:rsidDel="00844FA1" w:rsidRDefault="00681CE1" w:rsidP="006B2E62">
      <w:pPr>
        <w:spacing w:line="276" w:lineRule="auto"/>
        <w:jc w:val="both"/>
        <w:rPr>
          <w:del w:id="18" w:author="sadegh poolaee" w:date="2022-07-10T08:02:00Z"/>
          <w:rtl/>
        </w:rPr>
      </w:pPr>
    </w:p>
    <w:p w14:paraId="36721AD8" w14:textId="5A2B8771" w:rsidR="00681CE1" w:rsidDel="00844FA1" w:rsidRDefault="00681CE1" w:rsidP="006B2E62">
      <w:pPr>
        <w:spacing w:line="276" w:lineRule="auto"/>
        <w:jc w:val="both"/>
        <w:rPr>
          <w:del w:id="19" w:author="sadegh poolaee" w:date="2022-07-10T08:02:00Z"/>
          <w:rtl/>
        </w:rPr>
      </w:pPr>
    </w:p>
    <w:p w14:paraId="126AD836" w14:textId="52F7DF81" w:rsidR="00681CE1" w:rsidDel="00844FA1" w:rsidRDefault="00681CE1" w:rsidP="006B2E62">
      <w:pPr>
        <w:spacing w:line="276" w:lineRule="auto"/>
        <w:jc w:val="both"/>
        <w:rPr>
          <w:del w:id="20" w:author="sadegh poolaee" w:date="2022-07-10T08:02:00Z"/>
          <w:rtl/>
        </w:rPr>
      </w:pPr>
    </w:p>
    <w:p w14:paraId="09E1C173" w14:textId="0A462F75" w:rsidR="00681CE1" w:rsidDel="00844FA1" w:rsidRDefault="00681CE1" w:rsidP="006B2E62">
      <w:pPr>
        <w:spacing w:line="276" w:lineRule="auto"/>
        <w:jc w:val="both"/>
        <w:rPr>
          <w:del w:id="21" w:author="sadegh poolaee" w:date="2022-07-10T08:02:00Z"/>
          <w:rtl/>
        </w:rPr>
      </w:pPr>
    </w:p>
    <w:p w14:paraId="55CBAD27" w14:textId="41975BF1" w:rsidR="00681CE1" w:rsidDel="00844FA1" w:rsidRDefault="00681CE1" w:rsidP="006B2E62">
      <w:pPr>
        <w:spacing w:line="276" w:lineRule="auto"/>
        <w:jc w:val="both"/>
        <w:rPr>
          <w:del w:id="22" w:author="sadegh poolaee" w:date="2022-07-10T08:02:00Z"/>
          <w:rtl/>
        </w:rPr>
      </w:pPr>
    </w:p>
    <w:p w14:paraId="05AB401E" w14:textId="66AF0E7B" w:rsidR="00681CE1" w:rsidDel="00844FA1" w:rsidRDefault="00681CE1" w:rsidP="006B2E62">
      <w:pPr>
        <w:spacing w:line="276" w:lineRule="auto"/>
        <w:jc w:val="both"/>
        <w:rPr>
          <w:del w:id="23" w:author="sadegh poolaee" w:date="2022-07-10T08:02:00Z"/>
          <w:rtl/>
        </w:rPr>
      </w:pPr>
    </w:p>
    <w:p w14:paraId="20E30560" w14:textId="64CB6E08" w:rsidR="00681CE1" w:rsidDel="00844FA1" w:rsidRDefault="00681CE1" w:rsidP="006B2E62">
      <w:pPr>
        <w:spacing w:line="276" w:lineRule="auto"/>
        <w:jc w:val="both"/>
        <w:rPr>
          <w:del w:id="24" w:author="sadegh poolaee" w:date="2022-07-10T08:02:00Z"/>
          <w:rtl/>
        </w:rPr>
      </w:pPr>
    </w:p>
    <w:p w14:paraId="26792C01" w14:textId="6B491194" w:rsidR="00681CE1" w:rsidDel="00844FA1" w:rsidRDefault="00681CE1" w:rsidP="006B2E62">
      <w:pPr>
        <w:spacing w:line="276" w:lineRule="auto"/>
        <w:jc w:val="both"/>
        <w:rPr>
          <w:del w:id="25" w:author="sadegh poolaee" w:date="2022-07-10T08:02:00Z"/>
          <w:rtl/>
        </w:rPr>
      </w:pPr>
    </w:p>
    <w:p w14:paraId="58A72881" w14:textId="6D345173" w:rsidR="00681CE1" w:rsidDel="00844FA1" w:rsidRDefault="00681CE1" w:rsidP="006B2E62">
      <w:pPr>
        <w:spacing w:line="276" w:lineRule="auto"/>
        <w:jc w:val="both"/>
        <w:rPr>
          <w:del w:id="26" w:author="sadegh poolaee" w:date="2022-07-10T08:02:00Z"/>
          <w:rtl/>
        </w:rPr>
      </w:pPr>
    </w:p>
    <w:p w14:paraId="1B726689" w14:textId="0B259E32" w:rsidR="00681CE1" w:rsidDel="00844FA1" w:rsidRDefault="00681CE1" w:rsidP="006B2E62">
      <w:pPr>
        <w:spacing w:line="276" w:lineRule="auto"/>
        <w:jc w:val="both"/>
        <w:rPr>
          <w:del w:id="27" w:author="sadegh poolaee" w:date="2022-07-10T08:02:00Z"/>
          <w:rtl/>
        </w:rPr>
      </w:pPr>
    </w:p>
    <w:p w14:paraId="02CE1342" w14:textId="3D32898E" w:rsidR="00681CE1" w:rsidDel="00844FA1" w:rsidRDefault="00681CE1" w:rsidP="006B2E62">
      <w:pPr>
        <w:spacing w:line="276" w:lineRule="auto"/>
        <w:jc w:val="both"/>
        <w:rPr>
          <w:del w:id="28" w:author="sadegh poolaee" w:date="2022-07-10T08:02:00Z"/>
          <w:rtl/>
        </w:rPr>
      </w:pPr>
    </w:p>
    <w:p w14:paraId="524611AB" w14:textId="56D3D890" w:rsidR="00681CE1" w:rsidDel="00844FA1" w:rsidRDefault="00681CE1" w:rsidP="006B2E62">
      <w:pPr>
        <w:spacing w:line="276" w:lineRule="auto"/>
        <w:jc w:val="both"/>
        <w:rPr>
          <w:del w:id="29" w:author="sadegh poolaee" w:date="2022-07-10T08:02:00Z"/>
          <w:rtl/>
        </w:rPr>
      </w:pPr>
    </w:p>
    <w:p w14:paraId="2FA988F0" w14:textId="77777777" w:rsidR="00681CE1" w:rsidRDefault="00681CE1" w:rsidP="00844FA1">
      <w:pPr>
        <w:spacing w:line="276" w:lineRule="auto"/>
        <w:jc w:val="both"/>
      </w:pPr>
    </w:p>
    <w:p w14:paraId="6F45ED82" w14:textId="10FDF89B" w:rsidR="00E37AC7" w:rsidRDefault="00DD44AA" w:rsidP="00A15D49">
      <w:pPr>
        <w:pStyle w:val="Heading1"/>
        <w:spacing w:line="276" w:lineRule="auto"/>
        <w:jc w:val="center"/>
        <w:rPr>
          <w:rtl/>
        </w:rPr>
      </w:pPr>
      <w:r w:rsidRPr="00DD44AA">
        <w:rPr>
          <w:rtl/>
        </w:rPr>
        <w:t>توض</w:t>
      </w:r>
      <w:r w:rsidRPr="00DD44AA">
        <w:rPr>
          <w:rFonts w:hint="cs"/>
          <w:rtl/>
        </w:rPr>
        <w:t>ی</w:t>
      </w:r>
      <w:r w:rsidRPr="00DD44AA">
        <w:rPr>
          <w:rFonts w:hint="eastAsia"/>
          <w:rtl/>
        </w:rPr>
        <w:t>حات</w:t>
      </w:r>
      <w:r w:rsidRPr="00DD44AA">
        <w:rPr>
          <w:rtl/>
        </w:rPr>
        <w:t xml:space="preserve"> پروژه</w:t>
      </w:r>
    </w:p>
    <w:p w14:paraId="55AC2FC0" w14:textId="2A930384" w:rsidR="00E37AC7" w:rsidRDefault="00E37AC7" w:rsidP="00651F6C">
      <w:pPr>
        <w:pStyle w:val="Heading2"/>
        <w:spacing w:line="276" w:lineRule="auto"/>
        <w:jc w:val="both"/>
        <w:rPr>
          <w:ins w:id="30" w:author="sadegh poolaee" w:date="2023-01-26T12:50:00Z"/>
          <w:rtl/>
        </w:rPr>
      </w:pPr>
      <w:r w:rsidRPr="00DD44AA">
        <w:rPr>
          <w:rtl/>
        </w:rPr>
        <w:t xml:space="preserve">شرح </w:t>
      </w:r>
      <w:r w:rsidR="00681CE1">
        <w:rPr>
          <w:rFonts w:hint="cs"/>
          <w:rtl/>
        </w:rPr>
        <w:t>پروژه</w:t>
      </w:r>
      <w:r w:rsidR="000A3390" w:rsidRPr="00DD44AA">
        <w:rPr>
          <w:rFonts w:hint="cs"/>
          <w:rtl/>
        </w:rPr>
        <w:t>:</w:t>
      </w:r>
    </w:p>
    <w:p w14:paraId="64FABAE3" w14:textId="2A12DFD5" w:rsidR="00A24199" w:rsidRPr="00A24199" w:rsidRDefault="00A24199" w:rsidP="00A24199">
      <w:pPr>
        <w:rPr>
          <w:rFonts w:hint="cs"/>
          <w:rtl/>
        </w:rPr>
        <w:pPrChange w:id="31" w:author="sadegh poolaee" w:date="2023-01-26T12:50:00Z">
          <w:pPr>
            <w:pStyle w:val="Heading2"/>
            <w:spacing w:line="276" w:lineRule="auto"/>
            <w:jc w:val="both"/>
          </w:pPr>
        </w:pPrChange>
      </w:pPr>
      <w:ins w:id="32" w:author="sadegh poolaee" w:date="2023-01-26T12:50:00Z">
        <w:r>
          <w:rPr>
            <w:rFonts w:hint="cs"/>
            <w:rtl/>
          </w:rPr>
          <w:t xml:space="preserve">ابتدا عکس مورد نظر را با </w:t>
        </w:r>
        <w:proofErr w:type="spellStart"/>
        <w:r>
          <w:rPr>
            <w:rFonts w:hint="cs"/>
            <w:rtl/>
          </w:rPr>
          <w:t>اسکریپت</w:t>
        </w:r>
        <w:proofErr w:type="spellEnd"/>
        <w:r>
          <w:rPr>
            <w:rFonts w:hint="cs"/>
            <w:rtl/>
          </w:rPr>
          <w:t xml:space="preserve"> </w:t>
        </w:r>
        <w:proofErr w:type="spellStart"/>
        <w:r>
          <w:rPr>
            <w:rFonts w:hint="cs"/>
            <w:rtl/>
          </w:rPr>
          <w:t>پایتون</w:t>
        </w:r>
        <w:proofErr w:type="spellEnd"/>
        <w:r>
          <w:rPr>
            <w:rFonts w:hint="cs"/>
            <w:rtl/>
          </w:rPr>
          <w:t xml:space="preserve"> و کتابخانه </w:t>
        </w:r>
        <w:proofErr w:type="spellStart"/>
        <w:r>
          <w:t>opencv</w:t>
        </w:r>
        <w:proofErr w:type="spellEnd"/>
        <w:r>
          <w:rPr>
            <w:rFonts w:hint="cs"/>
            <w:rtl/>
          </w:rPr>
          <w:t xml:space="preserve"> به عکس سیاه سفید تبدیل کرده و </w:t>
        </w:r>
        <w:proofErr w:type="spellStart"/>
        <w:r>
          <w:rPr>
            <w:rFonts w:hint="cs"/>
            <w:rtl/>
          </w:rPr>
          <w:t>پیکسل</w:t>
        </w:r>
        <w:proofErr w:type="spellEnd"/>
        <w:r>
          <w:rPr>
            <w:rFonts w:hint="cs"/>
            <w:rtl/>
          </w:rPr>
          <w:t xml:space="preserve"> های عکس را میخوانیم و در</w:t>
        </w:r>
      </w:ins>
      <w:ins w:id="33" w:author="sadegh poolaee" w:date="2023-01-26T12:51:00Z">
        <w:r>
          <w:rPr>
            <w:rFonts w:hint="cs"/>
            <w:rtl/>
          </w:rPr>
          <w:t xml:space="preserve"> فایل </w:t>
        </w:r>
        <w:r>
          <w:t xml:space="preserve">bits.txt </w:t>
        </w:r>
        <w:r>
          <w:rPr>
            <w:rFonts w:hint="cs"/>
            <w:rtl/>
          </w:rPr>
          <w:t xml:space="preserve"> میریزیم.</w:t>
        </w:r>
      </w:ins>
    </w:p>
    <w:p w14:paraId="43E37633" w14:textId="4D358173" w:rsidR="002C03C5" w:rsidDel="002A383F" w:rsidRDefault="00A24199" w:rsidP="00D15AC4">
      <w:pPr>
        <w:rPr>
          <w:del w:id="34" w:author="sadegh poolaee" w:date="2022-07-10T07:14:00Z"/>
          <w:rtl/>
        </w:rPr>
      </w:pPr>
      <w:proofErr w:type="spellStart"/>
      <w:ins w:id="35" w:author="sadegh poolaee" w:date="2023-01-26T12:49:00Z">
        <w:r>
          <w:rPr>
            <w:rFonts w:hint="cs"/>
            <w:rtl/>
          </w:rPr>
          <w:t>انتیتی</w:t>
        </w:r>
        <w:proofErr w:type="spellEnd"/>
        <w:r>
          <w:rPr>
            <w:rFonts w:hint="cs"/>
            <w:rtl/>
          </w:rPr>
          <w:t xml:space="preserve"> </w:t>
        </w:r>
        <w:r>
          <w:t>CNN</w:t>
        </w:r>
        <w:r>
          <w:rPr>
            <w:rFonts w:hint="cs"/>
            <w:rtl/>
          </w:rPr>
          <w:t xml:space="preserve"> مدار اصلی ما هست که در </w:t>
        </w:r>
        <w:r>
          <w:t>input</w:t>
        </w:r>
        <w:r>
          <w:rPr>
            <w:rFonts w:hint="cs"/>
            <w:rtl/>
          </w:rPr>
          <w:t xml:space="preserve"> که یک آرایه دو بعدی</w:t>
        </w:r>
      </w:ins>
      <w:ins w:id="36" w:author="sadegh poolaee" w:date="2023-01-26T12:50:00Z">
        <w:r>
          <w:rPr>
            <w:rFonts w:hint="cs"/>
            <w:rtl/>
          </w:rPr>
          <w:t xml:space="preserve"> 128*128</w:t>
        </w:r>
      </w:ins>
      <w:ins w:id="37" w:author="sadegh poolaee" w:date="2023-01-26T12:49:00Z">
        <w:r>
          <w:rPr>
            <w:rFonts w:hint="cs"/>
            <w:rtl/>
          </w:rPr>
          <w:t xml:space="preserve"> از اعداد هست مقدار </w:t>
        </w:r>
        <w:r>
          <w:t xml:space="preserve">grayscale </w:t>
        </w:r>
        <w:r>
          <w:rPr>
            <w:rFonts w:hint="cs"/>
            <w:rtl/>
          </w:rPr>
          <w:t xml:space="preserve"> </w:t>
        </w:r>
        <w:proofErr w:type="spellStart"/>
        <w:r>
          <w:rPr>
            <w:rFonts w:hint="cs"/>
            <w:rtl/>
          </w:rPr>
          <w:t>پیکسل</w:t>
        </w:r>
        <w:proofErr w:type="spellEnd"/>
        <w:r>
          <w:rPr>
            <w:rFonts w:hint="cs"/>
            <w:rtl/>
          </w:rPr>
          <w:t xml:space="preserve"> ها</w:t>
        </w:r>
      </w:ins>
      <w:ins w:id="38" w:author="sadegh poolaee" w:date="2023-01-26T12:50:00Z">
        <w:r>
          <w:rPr>
            <w:rFonts w:hint="cs"/>
            <w:rtl/>
          </w:rPr>
          <w:t>ی یک عکس 128*128</w:t>
        </w:r>
      </w:ins>
      <w:ins w:id="39" w:author="sadegh poolaee" w:date="2023-01-26T12:49:00Z">
        <w:r>
          <w:rPr>
            <w:rFonts w:hint="cs"/>
            <w:rtl/>
          </w:rPr>
          <w:t xml:space="preserve"> در آن میریزیم</w:t>
        </w:r>
      </w:ins>
      <w:del w:id="40" w:author="sadegh poolaee" w:date="2023-01-26T12:39:00Z">
        <w:r w:rsidR="00681CE1" w:rsidDel="002A383F">
          <w:rPr>
            <w:rFonts w:hint="cs"/>
            <w:rtl/>
          </w:rPr>
          <w:delText>آدرس های مجازی(</w:delText>
        </w:r>
        <w:r w:rsidR="00681CE1" w:rsidDel="002A383F">
          <w:delText>Virtual Address</w:delText>
        </w:r>
        <w:r w:rsidR="00681CE1" w:rsidDel="002A383F">
          <w:rPr>
            <w:rFonts w:hint="cs"/>
            <w:rtl/>
          </w:rPr>
          <w:delText xml:space="preserve">) </w:delText>
        </w:r>
        <w:r w:rsidR="00B41805" w:rsidDel="002A383F">
          <w:rPr>
            <w:rFonts w:hint="cs"/>
            <w:rtl/>
          </w:rPr>
          <w:delText xml:space="preserve">توسط انتیتی </w:delText>
        </w:r>
        <w:r w:rsidR="00B41805" w:rsidDel="002A383F">
          <w:delText>CPU</w:delText>
        </w:r>
        <w:r w:rsidR="00681CE1" w:rsidDel="002A383F">
          <w:rPr>
            <w:rFonts w:hint="cs"/>
            <w:rtl/>
          </w:rPr>
          <w:delText xml:space="preserve"> از فایل </w:delText>
        </w:r>
        <w:r w:rsidR="00B41805" w:rsidRPr="00B41805" w:rsidDel="002A383F">
          <w:rPr>
            <w:rtl/>
          </w:rPr>
          <w:delText>"</w:delText>
        </w:r>
        <w:r w:rsidR="00B41805" w:rsidRPr="00B41805" w:rsidDel="002A383F">
          <w:delText>D:\CA\virtual_address.txt</w:delText>
        </w:r>
        <w:r w:rsidR="00B41805" w:rsidRPr="00B41805" w:rsidDel="002A383F">
          <w:rPr>
            <w:rtl/>
          </w:rPr>
          <w:delText>"</w:delText>
        </w:r>
        <w:r w:rsidR="00B41805" w:rsidDel="002A383F">
          <w:rPr>
            <w:rFonts w:hint="cs"/>
            <w:rtl/>
          </w:rPr>
          <w:delText xml:space="preserve"> رو لبه بالا رونده کلاک خط به خط خوانده میشوند و به </w:delText>
        </w:r>
        <w:r w:rsidR="00B41805" w:rsidDel="002A383F">
          <w:delText xml:space="preserve">TLB </w:delText>
        </w:r>
        <w:r w:rsidR="00B41805" w:rsidDel="002A383F">
          <w:rPr>
            <w:rFonts w:hint="cs"/>
            <w:rtl/>
          </w:rPr>
          <w:delText xml:space="preserve"> برای ترجمه داده میشوند. </w:delText>
        </w:r>
        <w:r w:rsidR="00B41805" w:rsidDel="002A383F">
          <w:delText xml:space="preserve">TLB </w:delText>
        </w:r>
        <w:r w:rsidR="00B41805" w:rsidDel="002A383F">
          <w:rPr>
            <w:rFonts w:hint="cs"/>
            <w:rtl/>
          </w:rPr>
          <w:delText xml:space="preserve"> بر اساس معماری آن </w:delText>
        </w:r>
        <w:r w:rsidR="00B41805" w:rsidDel="002A383F">
          <w:delText xml:space="preserve">VPN </w:delText>
        </w:r>
        <w:r w:rsidR="00B41805" w:rsidDel="002A383F">
          <w:rPr>
            <w:rFonts w:hint="cs"/>
            <w:rtl/>
          </w:rPr>
          <w:delText xml:space="preserve"> آدرس را (چون پیج سایز 128 بایت یعنی دو به توان هفت بایت هست پس 7 بیت برای پیج آفست نیاز داریم و 9 بیت باقی مانده برای </w:delText>
        </w:r>
        <w:r w:rsidR="00B41805" w:rsidDel="002A383F">
          <w:delText>VPN</w:delText>
        </w:r>
        <w:r w:rsidR="00B41805" w:rsidDel="002A383F">
          <w:rPr>
            <w:rFonts w:hint="cs"/>
            <w:rtl/>
          </w:rPr>
          <w:delText xml:space="preserve"> هست)</w:delText>
        </w:r>
        <w:r w:rsidR="00AC1087" w:rsidDel="002A383F">
          <w:rPr>
            <w:rFonts w:hint="cs"/>
            <w:rtl/>
          </w:rPr>
          <w:delText xml:space="preserve"> به </w:delText>
        </w:r>
        <w:r w:rsidR="00AC1087" w:rsidDel="002A383F">
          <w:delText>PPN</w:delText>
        </w:r>
        <w:r w:rsidR="00AC1087" w:rsidDel="002A383F">
          <w:rPr>
            <w:rFonts w:hint="cs"/>
            <w:rtl/>
          </w:rPr>
          <w:delText xml:space="preserve"> تبدیل میکند (برای پیدا کردن </w:delText>
        </w:r>
        <w:r w:rsidR="00AC1087" w:rsidDel="002A383F">
          <w:delText>entry</w:delText>
        </w:r>
        <w:r w:rsidR="00AC1087" w:rsidDel="002A383F">
          <w:rPr>
            <w:rFonts w:hint="cs"/>
            <w:rtl/>
          </w:rPr>
          <w:delText xml:space="preserve"> مد نظر برای ورژن </w:delText>
        </w:r>
        <w:r w:rsidR="00AC1087" w:rsidDel="002A383F">
          <w:delText>fully associative</w:delText>
        </w:r>
        <w:r w:rsidR="00AC1087" w:rsidDel="002A383F">
          <w:rPr>
            <w:rFonts w:hint="cs"/>
            <w:rtl/>
          </w:rPr>
          <w:delText xml:space="preserve">  </w:delText>
        </w:r>
        <w:r w:rsidR="00AC1087" w:rsidDel="002A383F">
          <w:delText>VPN</w:delText>
        </w:r>
        <w:r w:rsidR="00AC1087" w:rsidDel="002A383F">
          <w:rPr>
            <w:rFonts w:hint="cs"/>
            <w:rtl/>
          </w:rPr>
          <w:delText xml:space="preserve"> را با </w:delText>
        </w:r>
        <w:r w:rsidR="00AC1087" w:rsidDel="002A383F">
          <w:delText>VPN</w:delText>
        </w:r>
        <w:r w:rsidR="00AC1087" w:rsidDel="002A383F">
          <w:rPr>
            <w:rFonts w:hint="cs"/>
            <w:rtl/>
          </w:rPr>
          <w:delText xml:space="preserve"> تمام اینتری ها مقایسه میکند و اگر هم </w:delText>
        </w:r>
        <w:r w:rsidR="00AC1087" w:rsidDel="002A383F">
          <w:delText>VPN</w:delText>
        </w:r>
        <w:r w:rsidR="00AC1087" w:rsidDel="002A383F">
          <w:rPr>
            <w:rFonts w:hint="cs"/>
            <w:rtl/>
          </w:rPr>
          <w:delText xml:space="preserve"> ها برابر بود و هم اون اینتری ولید بود </w:delText>
        </w:r>
        <w:r w:rsidR="00AC1087" w:rsidDel="002A383F">
          <w:delText>PPN</w:delText>
        </w:r>
        <w:r w:rsidR="00AC1087" w:rsidDel="002A383F">
          <w:rPr>
            <w:rFonts w:hint="cs"/>
            <w:rtl/>
          </w:rPr>
          <w:delText xml:space="preserve"> آن را برمیگرداند و برای ورژن </w:delText>
        </w:r>
        <w:r w:rsidR="00AC1087" w:rsidDel="002A383F">
          <w:delText xml:space="preserve">4-way set associative </w:delText>
        </w:r>
        <w:r w:rsidR="00AC1087" w:rsidDel="002A383F">
          <w:rPr>
            <w:rFonts w:hint="cs"/>
            <w:rtl/>
          </w:rPr>
          <w:delText xml:space="preserve"> که 12 ست داریم </w:delText>
        </w:r>
        <w:r w:rsidR="00AC1087" w:rsidDel="002A383F">
          <w:delText>VPN</w:delText>
        </w:r>
        <w:r w:rsidR="00AC1087" w:rsidDel="002A383F">
          <w:rPr>
            <w:rFonts w:hint="cs"/>
            <w:rtl/>
          </w:rPr>
          <w:delText xml:space="preserve"> را باقیمانده به 12 میگیریم و </w:delText>
        </w:r>
        <w:r w:rsidR="002C03C5" w:rsidDel="002A383F">
          <w:rPr>
            <w:rFonts w:hint="cs"/>
            <w:rtl/>
          </w:rPr>
          <w:delText xml:space="preserve">اینگونه به ست فلان میرسیم و حالا داخل اون ست با تمامی اینتری های آن مقایسه ی ذکر شده را انجام میدهیم و اگر موردی پیدا نشد کلا </w:delText>
        </w:r>
        <w:r w:rsidR="002C03C5" w:rsidDel="002A383F">
          <w:delText xml:space="preserve">TLB </w:delText>
        </w:r>
        <w:r w:rsidR="002C03C5" w:rsidDel="002A383F">
          <w:rPr>
            <w:rFonts w:hint="cs"/>
            <w:rtl/>
          </w:rPr>
          <w:delText xml:space="preserve"> میس میشود)</w:delText>
        </w:r>
        <w:r w:rsidR="00AC1087" w:rsidDel="002A383F">
          <w:rPr>
            <w:rFonts w:hint="cs"/>
            <w:rtl/>
          </w:rPr>
          <w:delText xml:space="preserve">  با وجود پیج آفستی که درون </w:delText>
        </w:r>
        <w:r w:rsidR="00AC1087" w:rsidDel="002A383F">
          <w:delText>Virtual Address</w:delText>
        </w:r>
        <w:r w:rsidR="00AC1087" w:rsidDel="002A383F">
          <w:rPr>
            <w:rFonts w:hint="cs"/>
            <w:rtl/>
          </w:rPr>
          <w:delText xml:space="preserve"> هست و با کانکت کردن آن با </w:delText>
        </w:r>
        <w:r w:rsidR="00AC1087" w:rsidDel="002A383F">
          <w:delText>PPN</w:delText>
        </w:r>
        <w:r w:rsidR="00AC1087" w:rsidDel="002A383F">
          <w:rPr>
            <w:rFonts w:hint="cs"/>
            <w:rtl/>
          </w:rPr>
          <w:delText xml:space="preserve"> میتوانیم </w:delText>
        </w:r>
        <w:r w:rsidR="00AC1087" w:rsidDel="002A383F">
          <w:delText xml:space="preserve">Physical Address </w:delText>
        </w:r>
        <w:r w:rsidR="00AC1087" w:rsidDel="002A383F">
          <w:rPr>
            <w:rFonts w:hint="cs"/>
            <w:rtl/>
          </w:rPr>
          <w:delText xml:space="preserve"> را بدست بیاریم</w:delText>
        </w:r>
      </w:del>
    </w:p>
    <w:p w14:paraId="2657CDF4" w14:textId="7864DA57" w:rsidR="002A383F" w:rsidRDefault="00A24199">
      <w:pPr>
        <w:jc w:val="both"/>
        <w:rPr>
          <w:ins w:id="41" w:author="sadegh poolaee" w:date="2023-01-26T12:50:00Z"/>
          <w:rtl/>
        </w:rPr>
      </w:pPr>
      <w:ins w:id="42" w:author="sadegh poolaee" w:date="2023-01-26T12:50:00Z">
        <w:r>
          <w:rPr>
            <w:rFonts w:hint="cs"/>
            <w:rtl/>
          </w:rPr>
          <w:t>.</w:t>
        </w:r>
      </w:ins>
    </w:p>
    <w:p w14:paraId="50193896" w14:textId="1302E2D4" w:rsidR="00A24199" w:rsidRDefault="00A24199">
      <w:pPr>
        <w:jc w:val="both"/>
        <w:rPr>
          <w:ins w:id="43" w:author="sadegh poolaee" w:date="2023-01-26T12:53:00Z"/>
          <w:rtl/>
        </w:rPr>
      </w:pPr>
      <w:ins w:id="44" w:author="sadegh poolaee" w:date="2023-01-26T12:51:00Z">
        <w:r>
          <w:rPr>
            <w:rFonts w:hint="cs"/>
            <w:rtl/>
          </w:rPr>
          <w:t xml:space="preserve">تعداد فیلتر ها که </w:t>
        </w:r>
        <w:proofErr w:type="spellStart"/>
        <w:r>
          <w:rPr>
            <w:rFonts w:hint="cs"/>
            <w:rtl/>
          </w:rPr>
          <w:t>پارامتری</w:t>
        </w:r>
        <w:proofErr w:type="spellEnd"/>
        <w:r>
          <w:rPr>
            <w:rFonts w:hint="cs"/>
            <w:rtl/>
          </w:rPr>
          <w:t xml:space="preserve"> هست به اندازه </w:t>
        </w:r>
        <w:proofErr w:type="spellStart"/>
        <w:r>
          <w:t>n_filters</w:t>
        </w:r>
        <w:proofErr w:type="spellEnd"/>
        <w:r>
          <w:rPr>
            <w:rFonts w:hint="cs"/>
            <w:rtl/>
          </w:rPr>
          <w:t xml:space="preserve"> را </w:t>
        </w:r>
        <w:proofErr w:type="spellStart"/>
        <w:r>
          <w:rPr>
            <w:rFonts w:hint="cs"/>
            <w:rtl/>
          </w:rPr>
          <w:t>اینیشیالایز</w:t>
        </w:r>
        <w:proofErr w:type="spellEnd"/>
        <w:r>
          <w:rPr>
            <w:rFonts w:hint="cs"/>
            <w:rtl/>
          </w:rPr>
          <w:t xml:space="preserve"> میکنیم یعنی مقادیر آن را با تابع </w:t>
        </w:r>
        <w:proofErr w:type="spellStart"/>
        <w:r>
          <w:rPr>
            <w:rFonts w:hint="cs"/>
            <w:rtl/>
          </w:rPr>
          <w:t>رندوم</w:t>
        </w:r>
        <w:proofErr w:type="spellEnd"/>
        <w:r>
          <w:rPr>
            <w:rFonts w:hint="cs"/>
            <w:rtl/>
          </w:rPr>
          <w:t xml:space="preserve"> </w:t>
        </w:r>
      </w:ins>
      <w:ins w:id="45" w:author="sadegh poolaee" w:date="2023-01-26T12:52:00Z">
        <w:r>
          <w:rPr>
            <w:rFonts w:hint="cs"/>
            <w:rtl/>
          </w:rPr>
          <w:t xml:space="preserve">که در </w:t>
        </w:r>
        <w:proofErr w:type="spellStart"/>
        <w:r>
          <w:rPr>
            <w:rFonts w:hint="cs"/>
            <w:rtl/>
          </w:rPr>
          <w:t>پکیج</w:t>
        </w:r>
        <w:proofErr w:type="spellEnd"/>
        <w:r>
          <w:rPr>
            <w:rFonts w:hint="cs"/>
            <w:rtl/>
          </w:rPr>
          <w:t xml:space="preserve"> </w:t>
        </w:r>
        <w:r>
          <w:t>utility</w:t>
        </w:r>
        <w:r>
          <w:rPr>
            <w:rFonts w:hint="cs"/>
            <w:rtl/>
          </w:rPr>
          <w:t xml:space="preserve"> پیاده سازی کرده ایم پر میکنیم.</w:t>
        </w:r>
      </w:ins>
    </w:p>
    <w:p w14:paraId="70C4A31F" w14:textId="65EAD9F9" w:rsidR="006B44EE" w:rsidRDefault="006B44EE">
      <w:pPr>
        <w:jc w:val="both"/>
        <w:rPr>
          <w:ins w:id="46" w:author="sadegh poolaee" w:date="2023-01-26T12:55:00Z"/>
          <w:rtl/>
        </w:rPr>
      </w:pPr>
      <w:ins w:id="47" w:author="sadegh poolaee" w:date="2023-01-26T12:53:00Z">
        <w:r>
          <w:rPr>
            <w:rFonts w:hint="cs"/>
            <w:rtl/>
          </w:rPr>
          <w:t xml:space="preserve">بعد </w:t>
        </w:r>
      </w:ins>
      <w:ins w:id="48" w:author="sadegh poolaee" w:date="2023-01-26T12:54:00Z">
        <w:r w:rsidR="00935DFF">
          <w:rPr>
            <w:rFonts w:hint="cs"/>
            <w:rtl/>
          </w:rPr>
          <w:t>چون معماری ما 4*4 است فیلت</w:t>
        </w:r>
      </w:ins>
      <w:ins w:id="49" w:author="sadegh poolaee" w:date="2023-01-26T12:55:00Z">
        <w:r w:rsidR="00935DFF">
          <w:rPr>
            <w:rFonts w:hint="cs"/>
            <w:rtl/>
          </w:rPr>
          <w:t xml:space="preserve">ر </w:t>
        </w:r>
        <w:proofErr w:type="spellStart"/>
        <w:r w:rsidR="00935DFF">
          <w:rPr>
            <w:rFonts w:hint="cs"/>
            <w:rtl/>
          </w:rPr>
          <w:t>هارا</w:t>
        </w:r>
        <w:proofErr w:type="spellEnd"/>
        <w:r w:rsidR="00935DFF">
          <w:rPr>
            <w:rFonts w:hint="cs"/>
            <w:rtl/>
          </w:rPr>
          <w:t xml:space="preserve"> 4 تا  در بانک های افقی قرار میدهیم</w:t>
        </w:r>
      </w:ins>
    </w:p>
    <w:p w14:paraId="7DB9249B" w14:textId="3C9A583B" w:rsidR="00935DFF" w:rsidRDefault="00935DFF">
      <w:pPr>
        <w:jc w:val="both"/>
        <w:rPr>
          <w:ins w:id="50" w:author="sadegh poolaee" w:date="2023-01-26T12:55:00Z"/>
          <w:rtl/>
        </w:rPr>
      </w:pPr>
      <w:ins w:id="51" w:author="sadegh poolaee" w:date="2023-01-26T12:55:00Z">
        <w:r>
          <w:rPr>
            <w:rFonts w:hint="cs"/>
            <w:rtl/>
          </w:rPr>
          <w:t xml:space="preserve">برای هر 4 فیلتر که قرار میدهیم تمام </w:t>
        </w:r>
        <w:r>
          <w:t>window</w:t>
        </w:r>
        <w:r>
          <w:rPr>
            <w:rFonts w:hint="cs"/>
            <w:rtl/>
          </w:rPr>
          <w:t xml:space="preserve"> های عکس را که 3*3 هستند در بانک های عمودی قرار میدهیم و </w:t>
        </w:r>
        <w:r>
          <w:t>pe</w:t>
        </w:r>
        <w:r>
          <w:rPr>
            <w:rFonts w:hint="cs"/>
            <w:rtl/>
          </w:rPr>
          <w:t xml:space="preserve"> ها ضرب فیلتر و</w:t>
        </w:r>
        <w:r>
          <w:t xml:space="preserve">window </w:t>
        </w:r>
        <w:r>
          <w:rPr>
            <w:rFonts w:hint="cs"/>
            <w:rtl/>
          </w:rPr>
          <w:t xml:space="preserve"> را انجام میدهند</w:t>
        </w:r>
      </w:ins>
    </w:p>
    <w:p w14:paraId="1A15A2A1" w14:textId="49B3F874" w:rsidR="00EB648A" w:rsidDel="004D7AFB" w:rsidRDefault="0021080A" w:rsidP="00D15AC4">
      <w:pPr>
        <w:rPr>
          <w:del w:id="52" w:author="sadegh poolaee" w:date="2022-07-10T07:14:00Z"/>
          <w:rtl/>
        </w:rPr>
      </w:pPr>
      <w:ins w:id="53" w:author="sadegh poolaee" w:date="2023-01-26T12:56:00Z">
        <w:r>
          <w:rPr>
            <w:rFonts w:hint="cs"/>
            <w:rtl/>
          </w:rPr>
          <w:t xml:space="preserve">و با استفاده از درخت جمع کننده </w:t>
        </w:r>
        <w:r w:rsidR="00474C28">
          <w:rPr>
            <w:rFonts w:hint="cs"/>
            <w:rtl/>
          </w:rPr>
          <w:t xml:space="preserve">مقادیر بدست آمده را با هم جمع کرده و در </w:t>
        </w:r>
        <w:r w:rsidR="00474C28">
          <w:t>output</w:t>
        </w:r>
        <w:r w:rsidR="00474C28">
          <w:rPr>
            <w:rFonts w:hint="cs"/>
            <w:rtl/>
          </w:rPr>
          <w:t xml:space="preserve"> میریزیم.</w:t>
        </w:r>
      </w:ins>
      <w:del w:id="54" w:author="sadegh poolaee" w:date="2022-07-10T07:14:00Z">
        <w:r w:rsidR="002C03C5" w:rsidDel="002C03C5">
          <w:rPr>
            <w:rFonts w:hint="cs"/>
            <w:rtl/>
          </w:rPr>
          <w:delText>اگر</w:delText>
        </w:r>
      </w:del>
      <w:del w:id="55" w:author="sadegh poolaee" w:date="2022-07-10T07:13:00Z">
        <w:r w:rsidR="002C03C5" w:rsidDel="002C03C5">
          <w:rPr>
            <w:rFonts w:hint="cs"/>
            <w:rtl/>
          </w:rPr>
          <w:delText xml:space="preserve"> </w:delText>
        </w:r>
      </w:del>
    </w:p>
    <w:p w14:paraId="184F5149" w14:textId="77777777" w:rsidR="004D7AFB" w:rsidRDefault="004D7AFB" w:rsidP="00474C28">
      <w:pPr>
        <w:jc w:val="both"/>
        <w:rPr>
          <w:ins w:id="56" w:author="sadegh poolaee" w:date="2023-01-26T12:56:00Z"/>
          <w:rtl/>
        </w:rPr>
        <w:pPrChange w:id="57" w:author="sadegh poolaee" w:date="2023-01-26T12:56:00Z">
          <w:pPr/>
        </w:pPrChange>
      </w:pPr>
    </w:p>
    <w:p w14:paraId="6B70252C" w14:textId="4FE5F23F" w:rsidR="00382356" w:rsidDel="00FE2B70" w:rsidRDefault="00382356">
      <w:pPr>
        <w:jc w:val="both"/>
        <w:rPr>
          <w:del w:id="58" w:author="sadegh poolaee" w:date="2022-07-10T07:54:00Z"/>
          <w:rtl/>
        </w:rPr>
        <w:pPrChange w:id="59" w:author="sadegh poolaee" w:date="2022-07-10T07:49:00Z">
          <w:pPr/>
        </w:pPrChange>
      </w:pPr>
    </w:p>
    <w:p w14:paraId="384798C6" w14:textId="2DBCC0D8" w:rsidR="00EB648A" w:rsidDel="00FE2B70" w:rsidRDefault="00EB648A" w:rsidP="00C64489">
      <w:pPr>
        <w:rPr>
          <w:del w:id="60" w:author="sadegh poolaee" w:date="2022-07-10T07:54:00Z"/>
          <w:rtl/>
        </w:rPr>
      </w:pPr>
    </w:p>
    <w:p w14:paraId="3D3EDAF0" w14:textId="2F61F311" w:rsidR="00EB648A" w:rsidDel="00FE2B70" w:rsidRDefault="00EB648A" w:rsidP="00C64489">
      <w:pPr>
        <w:rPr>
          <w:del w:id="61" w:author="sadegh poolaee" w:date="2022-07-10T07:54:00Z"/>
          <w:rtl/>
        </w:rPr>
      </w:pPr>
    </w:p>
    <w:p w14:paraId="5BB6B0C3" w14:textId="0AA7FDAA" w:rsidR="00EB648A" w:rsidDel="00FE2B70" w:rsidRDefault="00EB648A" w:rsidP="00C64489">
      <w:pPr>
        <w:rPr>
          <w:del w:id="62" w:author="sadegh poolaee" w:date="2022-07-10T07:54:00Z"/>
          <w:rtl/>
        </w:rPr>
      </w:pPr>
    </w:p>
    <w:p w14:paraId="69BB078C" w14:textId="1DDC95E6" w:rsidR="00EB648A" w:rsidDel="00FE2B70" w:rsidRDefault="00EB648A" w:rsidP="00C64489">
      <w:pPr>
        <w:rPr>
          <w:del w:id="63" w:author="sadegh poolaee" w:date="2022-07-10T07:54:00Z"/>
          <w:rtl/>
        </w:rPr>
      </w:pPr>
    </w:p>
    <w:p w14:paraId="4DFE3B6A" w14:textId="56374209" w:rsidR="00EB648A" w:rsidRPr="00C64489" w:rsidDel="00FE2B70" w:rsidRDefault="00EB648A" w:rsidP="00C64489">
      <w:pPr>
        <w:rPr>
          <w:del w:id="64" w:author="sadegh poolaee" w:date="2022-07-10T07:54:00Z"/>
          <w:rtl/>
        </w:rPr>
      </w:pPr>
    </w:p>
    <w:p w14:paraId="1B4C73FD" w14:textId="2AE856CC" w:rsidR="00881A6F" w:rsidDel="00FE2B70" w:rsidRDefault="00D15AC4" w:rsidP="00E91AFE">
      <w:pPr>
        <w:pStyle w:val="Heading2"/>
        <w:spacing w:line="276" w:lineRule="auto"/>
        <w:rPr>
          <w:del w:id="65" w:author="sadegh poolaee" w:date="2022-07-10T07:54:00Z"/>
        </w:rPr>
      </w:pPr>
      <w:del w:id="66" w:author="sadegh poolaee" w:date="2022-07-10T07:54:00Z">
        <w:r w:rsidDel="00FE2B70">
          <w:rPr>
            <w:rFonts w:hint="cs"/>
            <w:rtl/>
          </w:rPr>
          <w:delText xml:space="preserve">ورودی ها و </w:delText>
        </w:r>
        <w:r w:rsidR="000A3390" w:rsidRPr="005E1723" w:rsidDel="00FE2B70">
          <w:rPr>
            <w:rtl/>
          </w:rPr>
          <w:delText>عمل</w:delText>
        </w:r>
        <w:r w:rsidR="000A3390" w:rsidRPr="005E1723" w:rsidDel="00FE2B70">
          <w:rPr>
            <w:rFonts w:hint="cs"/>
            <w:rtl/>
          </w:rPr>
          <w:delText>ی</w:delText>
        </w:r>
        <w:r w:rsidR="000A3390" w:rsidRPr="005E1723" w:rsidDel="00FE2B70">
          <w:rPr>
            <w:rFonts w:hint="eastAsia"/>
            <w:rtl/>
          </w:rPr>
          <w:delText>ات</w:delText>
        </w:r>
        <w:r w:rsidR="000A3390" w:rsidRPr="005E1723" w:rsidDel="00FE2B70">
          <w:rPr>
            <w:rtl/>
          </w:rPr>
          <w:delText xml:space="preserve"> </w:delText>
        </w:r>
        <w:r w:rsidDel="00FE2B70">
          <w:rPr>
            <w:rFonts w:hint="cs"/>
            <w:rtl/>
          </w:rPr>
          <w:delText>ها</w:delText>
        </w:r>
        <w:r w:rsidR="000A3390" w:rsidRPr="005E1723" w:rsidDel="00FE2B70">
          <w:rPr>
            <w:rFonts w:hint="cs"/>
            <w:rtl/>
          </w:rPr>
          <w:delText>:</w:delText>
        </w:r>
      </w:del>
    </w:p>
    <w:p w14:paraId="6E07EEA2" w14:textId="4A222AB9" w:rsidR="00E91AFE" w:rsidRPr="00E91AFE" w:rsidDel="00FE2B70" w:rsidRDefault="00E91AFE" w:rsidP="00E91AFE">
      <w:pPr>
        <w:rPr>
          <w:del w:id="67" w:author="sadegh poolaee" w:date="2022-07-10T07:54:00Z"/>
          <w:rtl/>
        </w:rPr>
      </w:pPr>
      <w:del w:id="68" w:author="sadegh poolaee" w:date="2022-07-10T07:54:00Z">
        <w:r w:rsidDel="00FE2B70">
          <w:rPr>
            <w:rFonts w:hint="cs"/>
            <w:rtl/>
          </w:rPr>
          <w:delText>ورودی ها به شرح زیر است:</w:delText>
        </w:r>
      </w:del>
    </w:p>
    <w:p w14:paraId="2E12EC1E" w14:textId="45895430" w:rsidR="00881A6F" w:rsidDel="00FE2B70" w:rsidRDefault="00E91AFE" w:rsidP="001F486C">
      <w:pPr>
        <w:pStyle w:val="ListParagraph"/>
        <w:numPr>
          <w:ilvl w:val="0"/>
          <w:numId w:val="9"/>
        </w:numPr>
        <w:spacing w:before="13" w:after="220" w:line="276" w:lineRule="auto"/>
        <w:contextualSpacing w:val="0"/>
        <w:jc w:val="both"/>
        <w:rPr>
          <w:del w:id="69" w:author="sadegh poolaee" w:date="2022-07-10T07:54:00Z"/>
        </w:rPr>
      </w:pPr>
      <w:del w:id="70" w:author="sadegh poolaee" w:date="2022-07-10T07:54:00Z">
        <w:r w:rsidDel="00FE2B70">
          <w:delText>Mode</w:delText>
        </w:r>
        <w:r w:rsidR="00881A6F" w:rsidDel="00FE2B70">
          <w:rPr>
            <w:rFonts w:hint="cs"/>
            <w:rtl/>
          </w:rPr>
          <w:delText xml:space="preserve">: </w:delText>
        </w:r>
        <w:r w:rsidR="00A4272C" w:rsidDel="00FE2B70">
          <w:rPr>
            <w:rFonts w:hint="cs"/>
            <w:rtl/>
          </w:rPr>
          <w:delText>مشخص کننده نوع عملیات است:</w:delText>
        </w:r>
      </w:del>
    </w:p>
    <w:p w14:paraId="2422F993" w14:textId="6701EAF9" w:rsidR="00A4272C" w:rsidRPr="00A4272C" w:rsidDel="00FE2B70" w:rsidRDefault="00A4272C" w:rsidP="00A4272C">
      <w:pPr>
        <w:pStyle w:val="ListParagraph"/>
        <w:numPr>
          <w:ilvl w:val="0"/>
          <w:numId w:val="10"/>
        </w:numPr>
        <w:spacing w:before="13" w:after="220" w:line="276" w:lineRule="auto"/>
        <w:contextualSpacing w:val="0"/>
        <w:rPr>
          <w:del w:id="71" w:author="sadegh poolaee" w:date="2022-07-10T07:54:00Z"/>
          <w:rFonts w:ascii="Calibri" w:hAnsi="Calibri"/>
        </w:rPr>
      </w:pPr>
      <w:del w:id="72" w:author="sadegh poolaee" w:date="2022-07-10T07:54:00Z">
        <w:r w:rsidDel="00FE2B70">
          <w:rPr>
            <w:rFonts w:hint="cs"/>
            <w:rtl/>
          </w:rPr>
          <w:delText xml:space="preserve">0 به معنای عملیات </w:delText>
        </w:r>
        <w:r w:rsidDel="00FE2B70">
          <w:delText>pop</w:delText>
        </w:r>
        <w:r w:rsidDel="00FE2B70">
          <w:rPr>
            <w:rFonts w:hint="cs"/>
            <w:rtl/>
          </w:rPr>
          <w:delText>.</w:delText>
        </w:r>
      </w:del>
    </w:p>
    <w:p w14:paraId="08C2411F" w14:textId="2AB51538" w:rsidR="00A4272C" w:rsidRPr="00A4272C" w:rsidDel="00FE2B70" w:rsidRDefault="00A4272C" w:rsidP="00A4272C">
      <w:pPr>
        <w:pStyle w:val="ListParagraph"/>
        <w:numPr>
          <w:ilvl w:val="0"/>
          <w:numId w:val="10"/>
        </w:numPr>
        <w:spacing w:before="13" w:after="220" w:line="276" w:lineRule="auto"/>
        <w:contextualSpacing w:val="0"/>
        <w:rPr>
          <w:del w:id="73" w:author="sadegh poolaee" w:date="2022-07-10T07:54:00Z"/>
          <w:rFonts w:ascii="Calibri" w:hAnsi="Calibri"/>
        </w:rPr>
      </w:pPr>
      <w:del w:id="74" w:author="sadegh poolaee" w:date="2022-07-10T07:54:00Z">
        <w:r w:rsidDel="00FE2B70">
          <w:rPr>
            <w:rFonts w:hint="cs"/>
            <w:rtl/>
          </w:rPr>
          <w:delText xml:space="preserve">1 به معنای عملیات </w:delText>
        </w:r>
        <w:r w:rsidDel="00FE2B70">
          <w:delText>push</w:delText>
        </w:r>
        <w:r w:rsidDel="00FE2B70">
          <w:rPr>
            <w:rFonts w:hint="cs"/>
            <w:rtl/>
          </w:rPr>
          <w:delText>.</w:delText>
        </w:r>
        <w:r w:rsidRPr="00385DC1" w:rsidDel="00FE2B70">
          <w:rPr>
            <w:rFonts w:ascii="Calibri" w:hAnsi="Calibri"/>
            <w:rtl/>
          </w:rPr>
          <w:br/>
        </w:r>
      </w:del>
    </w:p>
    <w:p w14:paraId="22905873" w14:textId="65A4936C" w:rsidR="00881A6F" w:rsidDel="00FE2B70" w:rsidRDefault="00A4272C" w:rsidP="00A4272C">
      <w:pPr>
        <w:pStyle w:val="ListParagraph"/>
        <w:numPr>
          <w:ilvl w:val="0"/>
          <w:numId w:val="9"/>
        </w:numPr>
        <w:spacing w:before="13" w:after="220" w:line="276" w:lineRule="auto"/>
        <w:contextualSpacing w:val="0"/>
        <w:jc w:val="both"/>
        <w:rPr>
          <w:del w:id="75" w:author="sadegh poolaee" w:date="2022-07-10T07:54:00Z"/>
          <w:rFonts w:ascii="Calibri" w:hAnsi="Calibri"/>
          <w:rtl/>
        </w:rPr>
      </w:pPr>
      <w:del w:id="76" w:author="sadegh poolaee" w:date="2022-07-10T07:54:00Z">
        <w:r w:rsidDel="00FE2B70">
          <w:delText>Cl</w:delText>
        </w:r>
        <w:r w:rsidR="0085545A" w:rsidDel="00FE2B70">
          <w:delText>ock</w:delText>
        </w:r>
        <w:r w:rsidR="00881A6F" w:rsidDel="00FE2B70">
          <w:rPr>
            <w:rFonts w:hint="cs"/>
            <w:rtl/>
          </w:rPr>
          <w:delText xml:space="preserve"> : </w:delText>
        </w:r>
        <w:r w:rsidDel="00FE2B70">
          <w:rPr>
            <w:rFonts w:hint="cs"/>
            <w:rtl/>
          </w:rPr>
          <w:delText>اجرا کننده عملیات</w:delText>
        </w:r>
        <w:r w:rsidDel="00FE2B70">
          <w:delText>;</w:delText>
        </w:r>
        <w:r w:rsidDel="00FE2B70">
          <w:rPr>
            <w:rFonts w:hint="cs"/>
            <w:rtl/>
          </w:rPr>
          <w:delText xml:space="preserve"> در واقع با زدن دکمه کلاک عملیات مد نظر شما اجرا میشود و تغییرات رخ داده شده قابل مشاهده خواهد بود.</w:delText>
        </w:r>
      </w:del>
    </w:p>
    <w:p w14:paraId="3654FA11" w14:textId="1332B968" w:rsidR="00881A6F" w:rsidRPr="00E63596" w:rsidDel="00FE2B70" w:rsidRDefault="00A4272C" w:rsidP="001F486C">
      <w:pPr>
        <w:pStyle w:val="ListParagraph"/>
        <w:numPr>
          <w:ilvl w:val="0"/>
          <w:numId w:val="9"/>
        </w:numPr>
        <w:spacing w:before="13" w:after="220" w:line="276" w:lineRule="auto"/>
        <w:contextualSpacing w:val="0"/>
        <w:jc w:val="both"/>
        <w:rPr>
          <w:del w:id="77" w:author="sadegh poolaee" w:date="2022-07-10T07:54:00Z"/>
          <w:rFonts w:ascii="Calibri" w:hAnsi="Calibri"/>
        </w:rPr>
      </w:pPr>
      <w:del w:id="78" w:author="sadegh poolaee" w:date="2022-07-10T07:54:00Z">
        <w:r w:rsidDel="00FE2B70">
          <w:delText>P</w:delText>
        </w:r>
        <w:r w:rsidDel="00FE2B70">
          <w:rPr>
            <w:vertAlign w:val="subscript"/>
          </w:rPr>
          <w:delText>i</w:delText>
        </w:r>
        <w:r w:rsidDel="00FE2B70">
          <w:delText>(p1,p2,…,p8)</w:delText>
        </w:r>
        <w:r w:rsidR="00881A6F" w:rsidDel="00FE2B70">
          <w:rPr>
            <w:rFonts w:hint="cs"/>
            <w:rtl/>
          </w:rPr>
          <w:delText xml:space="preserve"> : </w:delText>
        </w:r>
        <w:r w:rsidDel="00FE2B70">
          <w:rPr>
            <w:rFonts w:hint="cs"/>
            <w:rtl/>
          </w:rPr>
          <w:delText xml:space="preserve">برای عملیات </w:delText>
        </w:r>
        <w:r w:rsidDel="00FE2B70">
          <w:delText>push</w:delText>
        </w:r>
        <w:r w:rsidDel="00FE2B70">
          <w:rPr>
            <w:rFonts w:hint="cs"/>
            <w:rtl/>
          </w:rPr>
          <w:delText xml:space="preserve"> نیاز است که عدد هشت بیتی خود را جهت پوش کردن به پشته مشخص کنید کم ارزش ترین بیت </w:delText>
        </w:r>
        <w:r w:rsidDel="00FE2B70">
          <w:delText>p1</w:delText>
        </w:r>
        <w:r w:rsidDel="00FE2B70">
          <w:rPr>
            <w:rFonts w:hint="cs"/>
            <w:rtl/>
          </w:rPr>
          <w:delText xml:space="preserve"> و پر ارزش ترین </w:delText>
        </w:r>
        <w:r w:rsidDel="00FE2B70">
          <w:delText>p8</w:delText>
        </w:r>
        <w:r w:rsidDel="00FE2B70">
          <w:rPr>
            <w:rFonts w:hint="cs"/>
            <w:rtl/>
          </w:rPr>
          <w:delText xml:space="preserve"> میباشد.</w:delText>
        </w:r>
      </w:del>
    </w:p>
    <w:p w14:paraId="750A292D" w14:textId="4C7C07D0" w:rsidR="00881A6F" w:rsidRPr="002B3081" w:rsidDel="00FE2B70" w:rsidRDefault="007716FE" w:rsidP="001F486C">
      <w:pPr>
        <w:pStyle w:val="ListParagraph"/>
        <w:numPr>
          <w:ilvl w:val="0"/>
          <w:numId w:val="9"/>
        </w:numPr>
        <w:spacing w:before="13" w:after="220" w:line="276" w:lineRule="auto"/>
        <w:contextualSpacing w:val="0"/>
        <w:jc w:val="both"/>
        <w:rPr>
          <w:del w:id="79" w:author="sadegh poolaee" w:date="2022-07-10T07:54:00Z"/>
          <w:rFonts w:ascii="Calibri" w:hAnsi="Calibri"/>
        </w:rPr>
      </w:pPr>
      <w:del w:id="80" w:author="sadegh poolaee" w:date="2022-07-10T07:54:00Z">
        <w:r w:rsidDel="00FE2B70">
          <w:delText>Clear</w:delText>
        </w:r>
        <w:r w:rsidR="00881A6F" w:rsidDel="00FE2B70">
          <w:rPr>
            <w:rFonts w:hint="cs"/>
            <w:rtl/>
          </w:rPr>
          <w:delText xml:space="preserve"> : </w:delText>
        </w:r>
        <w:r w:rsidR="00A4272C" w:rsidDel="00FE2B70">
          <w:rPr>
            <w:rFonts w:hint="cs"/>
            <w:rtl/>
          </w:rPr>
          <w:delText xml:space="preserve">با زدن این </w:delText>
        </w:r>
        <w:r w:rsidR="002B3081" w:rsidDel="00FE2B70">
          <w:rPr>
            <w:rFonts w:hint="cs"/>
            <w:rtl/>
          </w:rPr>
          <w:delText xml:space="preserve">دکمه پشته ریست میشود و تمام مقادیر صفر میشود و </w:delText>
        </w:r>
        <w:r w:rsidR="002B3081" w:rsidDel="00FE2B70">
          <w:delText>counter</w:delText>
        </w:r>
        <w:r w:rsidR="002B3081" w:rsidDel="00FE2B70">
          <w:rPr>
            <w:rFonts w:hint="cs"/>
            <w:rtl/>
          </w:rPr>
          <w:delText xml:space="preserve"> آپدیت میشود.</w:delText>
        </w:r>
      </w:del>
    </w:p>
    <w:p w14:paraId="10BAEE0D" w14:textId="4D448948" w:rsidR="00D15AC4" w:rsidDel="00FE2B70" w:rsidRDefault="00D15AC4" w:rsidP="00D15AC4">
      <w:pPr>
        <w:rPr>
          <w:del w:id="81" w:author="sadegh poolaee" w:date="2022-07-10T07:54:00Z"/>
          <w:rtl/>
        </w:rPr>
      </w:pPr>
    </w:p>
    <w:p w14:paraId="541D46CD" w14:textId="6B379FE9" w:rsidR="00D15AC4" w:rsidDel="00FE2B70" w:rsidRDefault="00D15AC4">
      <w:pPr>
        <w:jc w:val="both"/>
        <w:rPr>
          <w:del w:id="82" w:author="sadegh poolaee" w:date="2022-07-10T07:54:00Z"/>
          <w:rtl/>
        </w:rPr>
        <w:pPrChange w:id="83" w:author="sadegh poolaee" w:date="2022-07-10T07:54:00Z">
          <w:pPr/>
        </w:pPrChange>
      </w:pPr>
    </w:p>
    <w:p w14:paraId="56002F2E" w14:textId="601EC902" w:rsidR="00D15AC4" w:rsidDel="00FE2B70" w:rsidRDefault="00D15AC4" w:rsidP="00D15AC4">
      <w:pPr>
        <w:rPr>
          <w:del w:id="84" w:author="sadegh poolaee" w:date="2022-07-10T07:54:00Z"/>
          <w:rtl/>
        </w:rPr>
      </w:pPr>
    </w:p>
    <w:p w14:paraId="181245A5" w14:textId="77777777" w:rsidR="00D15AC4" w:rsidRDefault="00D15AC4" w:rsidP="00D15AC4">
      <w:pPr>
        <w:rPr>
          <w:rtl/>
        </w:rPr>
      </w:pPr>
    </w:p>
    <w:p w14:paraId="01F64826" w14:textId="6C3D8F9A" w:rsidR="009A60AD" w:rsidRDefault="00A54B7E" w:rsidP="001F486C">
      <w:pPr>
        <w:pStyle w:val="Heading1"/>
        <w:spacing w:line="276" w:lineRule="auto"/>
      </w:pPr>
      <w:r w:rsidRPr="00A54B7E">
        <w:rPr>
          <w:rtl/>
        </w:rPr>
        <w:t>نت</w:t>
      </w:r>
      <w:r w:rsidRPr="00A54B7E">
        <w:rPr>
          <w:rFonts w:hint="cs"/>
          <w:rtl/>
        </w:rPr>
        <w:t>ی</w:t>
      </w:r>
      <w:r w:rsidRPr="00A54B7E">
        <w:rPr>
          <w:rFonts w:hint="eastAsia"/>
          <w:rtl/>
        </w:rPr>
        <w:t>جه</w:t>
      </w:r>
      <w:r w:rsidRPr="00A54B7E">
        <w:rPr>
          <w:rtl/>
        </w:rPr>
        <w:t xml:space="preserve"> گ</w:t>
      </w:r>
      <w:r w:rsidRPr="00A54B7E">
        <w:rPr>
          <w:rFonts w:hint="cs"/>
          <w:rtl/>
        </w:rPr>
        <w:t>ی</w:t>
      </w:r>
      <w:r w:rsidRPr="00A54B7E">
        <w:rPr>
          <w:rFonts w:hint="eastAsia"/>
          <w:rtl/>
        </w:rPr>
        <w:t>ر</w:t>
      </w:r>
      <w:r w:rsidRPr="00A54B7E">
        <w:rPr>
          <w:rFonts w:hint="cs"/>
          <w:rtl/>
        </w:rPr>
        <w:t>ی</w:t>
      </w:r>
      <w:r w:rsidR="005E490B">
        <w:rPr>
          <w:rFonts w:hint="cs"/>
          <w:rtl/>
        </w:rPr>
        <w:t>:</w:t>
      </w:r>
    </w:p>
    <w:p w14:paraId="0A8A6A94" w14:textId="075663A6" w:rsidR="00A54B7E" w:rsidRPr="00B27853" w:rsidRDefault="00A54B7E" w:rsidP="001F486C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هدف کلی پروژه </w:t>
      </w:r>
      <w:del w:id="85" w:author="sadegh poolaee" w:date="2022-07-10T07:55:00Z">
        <w:r w:rsidDel="00FE2B70">
          <w:rPr>
            <w:rFonts w:hint="cs"/>
            <w:rtl/>
          </w:rPr>
          <w:delText>اشنایی</w:delText>
        </w:r>
      </w:del>
      <w:ins w:id="86" w:author="sadegh poolaee" w:date="2022-07-10T07:55:00Z">
        <w:r w:rsidR="00FE2B70">
          <w:rPr>
            <w:rFonts w:hint="cs"/>
            <w:rtl/>
          </w:rPr>
          <w:t>آشنایی</w:t>
        </w:r>
      </w:ins>
      <w:r>
        <w:rPr>
          <w:rFonts w:hint="cs"/>
          <w:rtl/>
        </w:rPr>
        <w:t xml:space="preserve"> با مفاهیم </w:t>
      </w:r>
      <w:del w:id="87" w:author="sadegh poolaee" w:date="2022-07-10T07:56:00Z">
        <w:r w:rsidR="00EB648A" w:rsidDel="00FE2B70">
          <w:rPr>
            <w:rFonts w:hint="cs"/>
            <w:rtl/>
          </w:rPr>
          <w:delText>مدارمنطقی</w:delText>
        </w:r>
        <w:r w:rsidDel="00FE2B70">
          <w:rPr>
            <w:rFonts w:hint="cs"/>
            <w:rtl/>
          </w:rPr>
          <w:delText xml:space="preserve"> </w:delText>
        </w:r>
      </w:del>
      <w:ins w:id="88" w:author="sadegh poolaee" w:date="2022-07-10T07:56:00Z">
        <w:r w:rsidR="00FE2B70">
          <w:rPr>
            <w:rFonts w:hint="cs"/>
            <w:rtl/>
          </w:rPr>
          <w:t xml:space="preserve">معماری کامپیوتر </w:t>
        </w:r>
      </w:ins>
      <w:r>
        <w:rPr>
          <w:rFonts w:hint="cs"/>
          <w:rtl/>
        </w:rPr>
        <w:t xml:space="preserve">و ارتقای مهارت کار گروهی در قالب </w:t>
      </w:r>
      <w:del w:id="89" w:author="sadegh poolaee" w:date="2023-01-26T12:53:00Z">
        <w:r w:rsidDel="00547C6A">
          <w:rPr>
            <w:rFonts w:hint="cs"/>
            <w:rtl/>
          </w:rPr>
          <w:delText xml:space="preserve">ساخت </w:delText>
        </w:r>
      </w:del>
      <w:del w:id="90" w:author="sadegh poolaee" w:date="2022-07-10T07:56:00Z">
        <w:r w:rsidR="00EB648A" w:rsidDel="00FE2B70">
          <w:rPr>
            <w:rFonts w:hint="cs"/>
            <w:rtl/>
          </w:rPr>
          <w:delText>یک ساختمان داده</w:delText>
        </w:r>
      </w:del>
      <w:ins w:id="91" w:author="sadegh poolaee" w:date="2023-01-26T12:53:00Z">
        <w:r w:rsidR="00547C6A">
          <w:rPr>
            <w:rFonts w:hint="cs"/>
            <w:rtl/>
          </w:rPr>
          <w:t xml:space="preserve">ساخت </w:t>
        </w:r>
        <w:proofErr w:type="spellStart"/>
        <w:r w:rsidR="00547C6A">
          <w:t>cnn</w:t>
        </w:r>
        <w:proofErr w:type="spellEnd"/>
        <w:r w:rsidR="00547C6A">
          <w:rPr>
            <w:rFonts w:hint="cs"/>
            <w:rtl/>
          </w:rPr>
          <w:t xml:space="preserve"> </w:t>
        </w:r>
      </w:ins>
      <w:del w:id="92" w:author="sadegh poolaee" w:date="2023-01-26T12:53:00Z">
        <w:r w:rsidDel="00547C6A">
          <w:rPr>
            <w:rFonts w:hint="cs"/>
            <w:rtl/>
          </w:rPr>
          <w:delText xml:space="preserve"> </w:delText>
        </w:r>
      </w:del>
      <w:r>
        <w:rPr>
          <w:rFonts w:hint="cs"/>
          <w:rtl/>
        </w:rPr>
        <w:t>می باشد. در این چالش که با فراز و فرود ها و مشکلات زیادی روبرو شد</w:t>
      </w:r>
      <w:r w:rsidR="00EB648A">
        <w:rPr>
          <w:rFonts w:hint="cs"/>
          <w:rtl/>
        </w:rPr>
        <w:t>یم</w:t>
      </w:r>
      <w:r>
        <w:rPr>
          <w:rFonts w:hint="cs"/>
          <w:rtl/>
        </w:rPr>
        <w:t xml:space="preserve"> اعم از خطا های غیر منتظره و چالشی </w:t>
      </w:r>
      <w:r w:rsidR="00EB648A">
        <w:rPr>
          <w:rFonts w:hint="cs"/>
          <w:rtl/>
        </w:rPr>
        <w:t xml:space="preserve">نرم افزار </w:t>
      </w:r>
      <w:del w:id="93" w:author="sadegh poolaee" w:date="2022-07-10T07:56:00Z">
        <w:r w:rsidR="00EB648A" w:rsidDel="00FE2B70">
          <w:rPr>
            <w:rFonts w:hint="cs"/>
            <w:rtl/>
          </w:rPr>
          <w:delText>پروتئوس</w:delText>
        </w:r>
      </w:del>
      <w:ins w:id="94" w:author="sadegh poolaee" w:date="2022-07-10T07:56:00Z">
        <w:r w:rsidR="00FE2B70">
          <w:t>active-</w:t>
        </w:r>
        <w:proofErr w:type="spellStart"/>
        <w:r w:rsidR="00FE2B70">
          <w:t>hdl</w:t>
        </w:r>
      </w:ins>
      <w:proofErr w:type="spellEnd"/>
      <w:r>
        <w:rPr>
          <w:rFonts w:hint="cs"/>
          <w:rtl/>
        </w:rPr>
        <w:t xml:space="preserve">، سختی پیاده سازی بعضی از موارد، </w:t>
      </w:r>
      <w:r>
        <w:rPr>
          <w:rFonts w:hint="cs"/>
          <w:rtl/>
        </w:rPr>
        <w:lastRenderedPageBreak/>
        <w:t xml:space="preserve">مشکلات ناشی از کار کردن </w:t>
      </w:r>
      <w:del w:id="95" w:author="sadegh poolaee" w:date="2022-07-10T07:56:00Z">
        <w:r w:rsidR="00EB648A" w:rsidDel="00FE2B70">
          <w:rPr>
            <w:rFonts w:hint="cs"/>
            <w:rtl/>
          </w:rPr>
          <w:delText>دو</w:delText>
        </w:r>
        <w:r w:rsidDel="00FE2B70">
          <w:rPr>
            <w:rFonts w:hint="cs"/>
            <w:rtl/>
          </w:rPr>
          <w:delText xml:space="preserve"> </w:delText>
        </w:r>
      </w:del>
      <w:ins w:id="96" w:author="sadegh poolaee" w:date="2023-01-26T12:53:00Z">
        <w:r w:rsidR="00547C6A">
          <w:rPr>
            <w:rFonts w:hint="cs"/>
            <w:rtl/>
          </w:rPr>
          <w:t>دو</w:t>
        </w:r>
      </w:ins>
      <w:ins w:id="97" w:author="sadegh poolaee" w:date="2022-07-10T07:56:00Z">
        <w:r w:rsidR="00FE2B70">
          <w:rPr>
            <w:rFonts w:hint="cs"/>
            <w:rtl/>
          </w:rPr>
          <w:t xml:space="preserve"> </w:t>
        </w:r>
      </w:ins>
      <w:r>
        <w:rPr>
          <w:rFonts w:hint="cs"/>
          <w:rtl/>
        </w:rPr>
        <w:t xml:space="preserve">نفر روی یک </w:t>
      </w:r>
      <w:r w:rsidR="00EB648A">
        <w:rPr>
          <w:rFonts w:hint="cs"/>
          <w:rtl/>
        </w:rPr>
        <w:t>پروژه</w:t>
      </w:r>
      <w:r>
        <w:rPr>
          <w:rFonts w:hint="cs"/>
          <w:rtl/>
        </w:rPr>
        <w:t xml:space="preserve"> و غیره ، در نهایت سعی </w:t>
      </w:r>
      <w:r w:rsidR="00EB648A">
        <w:rPr>
          <w:rFonts w:hint="cs"/>
          <w:rtl/>
        </w:rPr>
        <w:t>کردیم</w:t>
      </w:r>
      <w:r>
        <w:rPr>
          <w:rFonts w:hint="cs"/>
          <w:rtl/>
        </w:rPr>
        <w:t xml:space="preserve"> با همکاری یکدیگر از مشکلات عبور کرده و علاوه بر تکمیل </w:t>
      </w:r>
      <w:del w:id="98" w:author="sadegh poolaee" w:date="2022-07-10T07:58:00Z">
        <w:r w:rsidR="00EB648A" w:rsidDel="00FE2B70">
          <w:rPr>
            <w:rFonts w:hint="cs"/>
            <w:rtl/>
          </w:rPr>
          <w:delText>مدار</w:delText>
        </w:r>
        <w:r w:rsidDel="00FE2B70">
          <w:rPr>
            <w:rFonts w:hint="cs"/>
            <w:rtl/>
          </w:rPr>
          <w:delText xml:space="preserve"> </w:delText>
        </w:r>
      </w:del>
      <w:ins w:id="99" w:author="sadegh poolaee" w:date="2022-07-10T07:58:00Z">
        <w:r w:rsidR="00FE2B70">
          <w:rPr>
            <w:rFonts w:hint="cs"/>
            <w:rtl/>
          </w:rPr>
          <w:t xml:space="preserve">پروژه </w:t>
        </w:r>
      </w:ins>
      <w:r>
        <w:rPr>
          <w:rFonts w:hint="cs"/>
          <w:rtl/>
        </w:rPr>
        <w:t xml:space="preserve">بر مهارت های </w:t>
      </w:r>
      <w:r w:rsidR="00EB648A">
        <w:rPr>
          <w:rFonts w:hint="cs"/>
          <w:rtl/>
        </w:rPr>
        <w:t xml:space="preserve">پیاده سازی </w:t>
      </w:r>
      <w:del w:id="100" w:author="sadegh poolaee" w:date="2022-07-10T07:58:00Z">
        <w:r w:rsidR="00EB648A" w:rsidDel="00FE2B70">
          <w:rPr>
            <w:rFonts w:hint="cs"/>
            <w:rtl/>
          </w:rPr>
          <w:delText>مدار</w:delText>
        </w:r>
        <w:r w:rsidDel="00FE2B70">
          <w:rPr>
            <w:rFonts w:hint="cs"/>
            <w:rtl/>
          </w:rPr>
          <w:delText xml:space="preserve"> </w:delText>
        </w:r>
      </w:del>
      <w:proofErr w:type="spellStart"/>
      <w:ins w:id="101" w:author="sadegh poolaee" w:date="2022-07-10T07:58:00Z">
        <w:r w:rsidR="00FE2B70">
          <w:rPr>
            <w:rFonts w:hint="cs"/>
            <w:rtl/>
          </w:rPr>
          <w:t>انتیتی</w:t>
        </w:r>
        <w:proofErr w:type="spellEnd"/>
        <w:r w:rsidR="00FE2B70">
          <w:rPr>
            <w:rFonts w:hint="cs"/>
            <w:rtl/>
          </w:rPr>
          <w:t xml:space="preserve"> ها </w:t>
        </w:r>
      </w:ins>
      <w:r>
        <w:rPr>
          <w:rFonts w:hint="cs"/>
          <w:rtl/>
        </w:rPr>
        <w:t xml:space="preserve">و کار گروهی خود </w:t>
      </w:r>
      <w:proofErr w:type="spellStart"/>
      <w:r w:rsidR="00EB648A">
        <w:rPr>
          <w:rFonts w:hint="cs"/>
          <w:rtl/>
        </w:rPr>
        <w:t>بیافزایم</w:t>
      </w:r>
      <w:proofErr w:type="spellEnd"/>
      <w:r>
        <w:rPr>
          <w:rFonts w:hint="cs"/>
          <w:rtl/>
        </w:rPr>
        <w:t>.</w:t>
      </w:r>
      <w:del w:id="102" w:author="sadegh poolaee" w:date="2022-07-10T07:59:00Z">
        <w:r w:rsidDel="00844FA1">
          <w:rPr>
            <w:rFonts w:hint="cs"/>
            <w:rtl/>
          </w:rPr>
          <w:delText xml:space="preserve"> </w:delText>
        </w:r>
      </w:del>
    </w:p>
    <w:p w14:paraId="4292AA7D" w14:textId="436D5204" w:rsidR="00A54B7E" w:rsidRDefault="00277FFC" w:rsidP="001F486C">
      <w:pPr>
        <w:pStyle w:val="Heading1"/>
        <w:spacing w:line="276" w:lineRule="auto"/>
      </w:pPr>
      <w:r>
        <w:rPr>
          <w:rFonts w:hint="cs"/>
          <w:rtl/>
        </w:rPr>
        <w:t>محتویات پروژه</w:t>
      </w:r>
      <w:r w:rsidR="00BD7BFD" w:rsidRPr="00BD7BFD">
        <w:rPr>
          <w:rtl/>
        </w:rPr>
        <w:t>:</w:t>
      </w:r>
    </w:p>
    <w:p w14:paraId="78D91D0F" w14:textId="7D819D2A" w:rsidR="00BD7BFD" w:rsidRDefault="00BD7BFD" w:rsidP="00A4711D">
      <w:pPr>
        <w:spacing w:line="276" w:lineRule="auto"/>
        <w:jc w:val="both"/>
        <w:rPr>
          <w:rtl/>
        </w:rPr>
      </w:pPr>
      <w:r w:rsidRPr="00BD7BFD">
        <w:rPr>
          <w:rtl/>
        </w:rPr>
        <w:t xml:space="preserve">کل </w:t>
      </w:r>
      <w:proofErr w:type="spellStart"/>
      <w:r w:rsidRPr="00BD7BFD">
        <w:rPr>
          <w:rtl/>
        </w:rPr>
        <w:t>فا</w:t>
      </w:r>
      <w:r w:rsidRPr="00BD7BFD">
        <w:rPr>
          <w:rFonts w:hint="cs"/>
          <w:rtl/>
        </w:rPr>
        <w:t>ی</w:t>
      </w:r>
      <w:r w:rsidRPr="00BD7BFD">
        <w:rPr>
          <w:rFonts w:hint="eastAsia"/>
          <w:rtl/>
        </w:rPr>
        <w:t>ل‌ها</w:t>
      </w:r>
      <w:r w:rsidRPr="00BD7BFD">
        <w:rPr>
          <w:rFonts w:hint="cs"/>
          <w:rtl/>
        </w:rPr>
        <w:t>ی</w:t>
      </w:r>
      <w:proofErr w:type="spellEnd"/>
      <w:r w:rsidRPr="00BD7BFD">
        <w:rPr>
          <w:rtl/>
        </w:rPr>
        <w:t xml:space="preserve"> موردن</w:t>
      </w:r>
      <w:r w:rsidRPr="00BD7BFD">
        <w:rPr>
          <w:rFonts w:hint="cs"/>
          <w:rtl/>
        </w:rPr>
        <w:t>ی</w:t>
      </w:r>
      <w:r w:rsidRPr="00BD7BFD">
        <w:rPr>
          <w:rFonts w:hint="eastAsia"/>
          <w:rtl/>
        </w:rPr>
        <w:t>از</w:t>
      </w:r>
      <w:r w:rsidRPr="00BD7BFD">
        <w:rPr>
          <w:rtl/>
        </w:rPr>
        <w:t xml:space="preserve"> برا</w:t>
      </w:r>
      <w:r w:rsidRPr="00BD7BFD">
        <w:rPr>
          <w:rFonts w:hint="cs"/>
          <w:rtl/>
        </w:rPr>
        <w:t>ی</w:t>
      </w:r>
      <w:r w:rsidRPr="00BD7BFD">
        <w:rPr>
          <w:rtl/>
        </w:rPr>
        <w:t xml:space="preserve"> </w:t>
      </w:r>
      <w:proofErr w:type="spellStart"/>
      <w:r w:rsidRPr="00BD7BFD">
        <w:rPr>
          <w:rtl/>
        </w:rPr>
        <w:t>اجراشدن</w:t>
      </w:r>
      <w:proofErr w:type="spellEnd"/>
      <w:r w:rsidRPr="00BD7BFD">
        <w:rPr>
          <w:rtl/>
        </w:rPr>
        <w:t xml:space="preserve"> </w:t>
      </w:r>
      <w:r w:rsidR="00EB648A">
        <w:rPr>
          <w:rFonts w:hint="cs"/>
          <w:rtl/>
        </w:rPr>
        <w:t>پروژه</w:t>
      </w:r>
      <w:r w:rsidRPr="00BD7BFD">
        <w:rPr>
          <w:rtl/>
        </w:rPr>
        <w:t xml:space="preserve"> را به همراه </w:t>
      </w:r>
      <w:r w:rsidRPr="00BD7BFD">
        <w:rPr>
          <w:rFonts w:hint="cs"/>
          <w:rtl/>
        </w:rPr>
        <w:t>ی</w:t>
      </w:r>
      <w:r w:rsidRPr="00BD7BFD">
        <w:rPr>
          <w:rFonts w:hint="eastAsia"/>
          <w:rtl/>
        </w:rPr>
        <w:t>ک</w:t>
      </w:r>
      <w:r w:rsidRPr="00BD7BFD">
        <w:rPr>
          <w:rtl/>
        </w:rPr>
        <w:t xml:space="preserve"> فا</w:t>
      </w:r>
      <w:r w:rsidRPr="00BD7BFD">
        <w:rPr>
          <w:rFonts w:hint="cs"/>
          <w:rtl/>
        </w:rPr>
        <w:t>ی</w:t>
      </w:r>
      <w:r w:rsidRPr="00BD7BFD">
        <w:rPr>
          <w:rFonts w:hint="eastAsia"/>
          <w:rtl/>
        </w:rPr>
        <w:t>ل</w:t>
      </w:r>
      <w:r w:rsidRPr="00BD7BFD">
        <w:rPr>
          <w:rtl/>
        </w:rPr>
        <w:t xml:space="preserve"> </w:t>
      </w:r>
      <w:r w:rsidRPr="00BD7BFD">
        <w:t>PDF</w:t>
      </w:r>
      <w:r w:rsidRPr="00BD7BFD">
        <w:rPr>
          <w:rtl/>
        </w:rPr>
        <w:t xml:space="preserve"> </w:t>
      </w:r>
      <w:r w:rsidR="00EB648A">
        <w:rPr>
          <w:rFonts w:hint="cs"/>
          <w:rtl/>
        </w:rPr>
        <w:t xml:space="preserve">و </w:t>
      </w:r>
      <w:r w:rsidR="00EB648A">
        <w:t>Word</w:t>
      </w:r>
      <w:r w:rsidR="00EB648A">
        <w:rPr>
          <w:rFonts w:hint="cs"/>
          <w:rtl/>
        </w:rPr>
        <w:t xml:space="preserve"> </w:t>
      </w:r>
      <w:r w:rsidRPr="00BD7BFD">
        <w:rPr>
          <w:rtl/>
        </w:rPr>
        <w:t>که شامل توض</w:t>
      </w:r>
      <w:r w:rsidRPr="00BD7BFD">
        <w:rPr>
          <w:rFonts w:hint="cs"/>
          <w:rtl/>
        </w:rPr>
        <w:t>ی</w:t>
      </w:r>
      <w:r w:rsidRPr="00BD7BFD">
        <w:rPr>
          <w:rFonts w:hint="eastAsia"/>
          <w:rtl/>
        </w:rPr>
        <w:t>حات</w:t>
      </w:r>
      <w:r w:rsidRPr="00BD7BFD">
        <w:rPr>
          <w:rtl/>
        </w:rPr>
        <w:t xml:space="preserve"> </w:t>
      </w:r>
      <w:r w:rsidR="00EB648A">
        <w:rPr>
          <w:rFonts w:hint="cs"/>
          <w:rtl/>
        </w:rPr>
        <w:t>پروژه</w:t>
      </w:r>
      <w:r w:rsidRPr="00BD7BFD">
        <w:rPr>
          <w:rtl/>
        </w:rPr>
        <w:t xml:space="preserve"> است</w:t>
      </w:r>
      <w:r w:rsidR="00D15AC4">
        <w:rPr>
          <w:rFonts w:hint="cs"/>
          <w:rtl/>
        </w:rPr>
        <w:t xml:space="preserve"> و </w:t>
      </w:r>
      <w:del w:id="103" w:author="sadegh poolaee" w:date="2022-07-10T08:00:00Z">
        <w:r w:rsidR="00D15AC4" w:rsidDel="00844FA1">
          <w:rPr>
            <w:rFonts w:hint="cs"/>
            <w:rtl/>
          </w:rPr>
          <w:delText xml:space="preserve">فایل های مربوط به پروژه </w:delText>
        </w:r>
        <w:r w:rsidR="00D15AC4" w:rsidDel="00844FA1">
          <w:delText>MicoC</w:delText>
        </w:r>
        <w:r w:rsidR="00D15AC4" w:rsidDel="00844FA1">
          <w:rPr>
            <w:rFonts w:hint="cs"/>
            <w:rtl/>
          </w:rPr>
          <w:delText xml:space="preserve"> و فایل متنی شامل ارجاع ها به </w:delText>
        </w:r>
        <w:r w:rsidR="00D15AC4" w:rsidDel="00844FA1">
          <w:delText>ref.txt</w:delText>
        </w:r>
        <w:r w:rsidR="00D15AC4" w:rsidDel="00844FA1">
          <w:rPr>
            <w:rFonts w:hint="cs"/>
            <w:rtl/>
          </w:rPr>
          <w:delText xml:space="preserve"> </w:delText>
        </w:r>
        <w:r w:rsidRPr="00BD7BFD" w:rsidDel="00844FA1">
          <w:rPr>
            <w:rtl/>
          </w:rPr>
          <w:delText xml:space="preserve">، </w:delText>
        </w:r>
      </w:del>
      <w:r w:rsidRPr="00BD7BFD">
        <w:rPr>
          <w:rtl/>
        </w:rPr>
        <w:t xml:space="preserve">در قالب </w:t>
      </w:r>
      <w:r w:rsidRPr="00BD7BFD">
        <w:rPr>
          <w:rFonts w:hint="cs"/>
          <w:rtl/>
        </w:rPr>
        <w:t>ی</w:t>
      </w:r>
      <w:r w:rsidRPr="00BD7BFD">
        <w:rPr>
          <w:rFonts w:hint="eastAsia"/>
          <w:rtl/>
        </w:rPr>
        <w:t>ک</w:t>
      </w:r>
      <w:r w:rsidRPr="00BD7BFD">
        <w:rPr>
          <w:rtl/>
        </w:rPr>
        <w:t xml:space="preserve"> فا</w:t>
      </w:r>
      <w:r w:rsidRPr="00BD7BFD">
        <w:rPr>
          <w:rFonts w:hint="cs"/>
          <w:rtl/>
        </w:rPr>
        <w:t>ی</w:t>
      </w:r>
      <w:r w:rsidRPr="00BD7BFD">
        <w:rPr>
          <w:rFonts w:hint="eastAsia"/>
          <w:rtl/>
        </w:rPr>
        <w:t>ل</w:t>
      </w:r>
      <w:r w:rsidRPr="00BD7BFD">
        <w:rPr>
          <w:rtl/>
        </w:rPr>
        <w:t xml:space="preserve"> </w:t>
      </w:r>
      <w:r w:rsidRPr="00BD7BFD">
        <w:t>ZIP</w:t>
      </w:r>
      <w:r w:rsidRPr="00BD7BFD">
        <w:rPr>
          <w:rtl/>
        </w:rPr>
        <w:t xml:space="preserve"> با فرمت</w:t>
      </w:r>
      <w:r w:rsidRPr="002965F2">
        <w:rPr>
          <w:sz w:val="28"/>
          <w:szCs w:val="28"/>
          <w:rtl/>
        </w:rPr>
        <w:t xml:space="preserve"> </w:t>
      </w:r>
      <w:del w:id="104" w:author="sadegh poolaee" w:date="2022-07-10T08:00:00Z">
        <w:r w:rsidR="002965F2" w:rsidRPr="002965F2" w:rsidDel="00844FA1">
          <w:rPr>
            <w:sz w:val="28"/>
            <w:szCs w:val="28"/>
          </w:rPr>
          <w:delText>LogicStack</w:delText>
        </w:r>
      </w:del>
      <w:ins w:id="105" w:author="sadegh poolaee" w:date="2022-07-10T08:00:00Z">
        <w:r w:rsidR="00844FA1">
          <w:rPr>
            <w:sz w:val="28"/>
            <w:szCs w:val="28"/>
          </w:rPr>
          <w:t>Cache_GP12</w:t>
        </w:r>
      </w:ins>
      <w:r w:rsidR="00D15AC4" w:rsidRPr="002965F2">
        <w:rPr>
          <w:sz w:val="28"/>
          <w:szCs w:val="28"/>
        </w:rPr>
        <w:t>(</w:t>
      </w:r>
      <w:r w:rsidRPr="002965F2">
        <w:rPr>
          <w:sz w:val="28"/>
          <w:szCs w:val="28"/>
        </w:rPr>
        <w:t>LastName</w:t>
      </w:r>
      <w:r w:rsidR="00D15AC4" w:rsidRPr="002965F2">
        <w:rPr>
          <w:sz w:val="28"/>
          <w:szCs w:val="28"/>
        </w:rPr>
        <w:t>1</w:t>
      </w:r>
      <w:r w:rsidRPr="002965F2">
        <w:rPr>
          <w:sz w:val="28"/>
          <w:szCs w:val="28"/>
        </w:rPr>
        <w:t>_StudentID</w:t>
      </w:r>
      <w:r w:rsidR="00D15AC4" w:rsidRPr="002965F2">
        <w:rPr>
          <w:sz w:val="28"/>
          <w:szCs w:val="28"/>
        </w:rPr>
        <w:t>1)(LastName2_StudentID2)</w:t>
      </w:r>
      <w:r w:rsidRPr="002965F2">
        <w:rPr>
          <w:sz w:val="28"/>
          <w:szCs w:val="28"/>
        </w:rPr>
        <w:t>.zip</w:t>
      </w:r>
      <w:r w:rsidRPr="002965F2">
        <w:rPr>
          <w:sz w:val="28"/>
          <w:szCs w:val="28"/>
          <w:rtl/>
        </w:rPr>
        <w:t xml:space="preserve"> </w:t>
      </w:r>
      <w:r w:rsidRPr="00BD7BFD">
        <w:rPr>
          <w:rtl/>
        </w:rPr>
        <w:t xml:space="preserve">ارسال </w:t>
      </w:r>
      <w:r w:rsidR="00D15AC4">
        <w:rPr>
          <w:rFonts w:hint="cs"/>
          <w:rtl/>
        </w:rPr>
        <w:t>کردیم.</w:t>
      </w:r>
    </w:p>
    <w:p w14:paraId="4ACB52FB" w14:textId="128DBE90" w:rsidR="005E1723" w:rsidRPr="005E1723" w:rsidRDefault="005E1723" w:rsidP="001F486C">
      <w:pPr>
        <w:spacing w:line="276" w:lineRule="auto"/>
        <w:jc w:val="right"/>
      </w:pPr>
      <w:r>
        <w:rPr>
          <w:rFonts w:hint="cs"/>
          <w:rtl/>
        </w:rPr>
        <w:t>با تشکر</w:t>
      </w:r>
    </w:p>
    <w:sectPr w:rsidR="005E1723" w:rsidRPr="005E1723" w:rsidSect="00ED4D4B">
      <w:footerReference w:type="default" r:id="rId9"/>
      <w:pgSz w:w="12240" w:h="15840"/>
      <w:pgMar w:top="1170" w:right="1440" w:bottom="108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29CF4" w14:textId="77777777" w:rsidR="0000730A" w:rsidRDefault="0000730A" w:rsidP="005E1723">
      <w:pPr>
        <w:spacing w:after="0" w:line="240" w:lineRule="auto"/>
      </w:pPr>
      <w:r>
        <w:separator/>
      </w:r>
    </w:p>
  </w:endnote>
  <w:endnote w:type="continuationSeparator" w:id="0">
    <w:p w14:paraId="67CDA5FC" w14:textId="77777777" w:rsidR="0000730A" w:rsidRDefault="0000730A" w:rsidP="005E1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91883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47C705" w14:textId="77777777" w:rsidR="005E1723" w:rsidRDefault="005E17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6D0D0" w14:textId="77777777" w:rsidR="005E1723" w:rsidRDefault="005E1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3B8A" w14:textId="77777777" w:rsidR="0000730A" w:rsidRDefault="0000730A" w:rsidP="005E1723">
      <w:pPr>
        <w:spacing w:after="0" w:line="240" w:lineRule="auto"/>
      </w:pPr>
      <w:r>
        <w:separator/>
      </w:r>
    </w:p>
  </w:footnote>
  <w:footnote w:type="continuationSeparator" w:id="0">
    <w:p w14:paraId="6F3B24DB" w14:textId="77777777" w:rsidR="0000730A" w:rsidRDefault="0000730A" w:rsidP="005E1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pt;height:12pt" o:bullet="t">
        <v:imagedata r:id="rId1" o:title="msoB61F"/>
      </v:shape>
    </w:pict>
  </w:numPicBullet>
  <w:abstractNum w:abstractNumId="0" w15:restartNumberingAfterBreak="0">
    <w:nsid w:val="07D05B28"/>
    <w:multiLevelType w:val="hybridMultilevel"/>
    <w:tmpl w:val="77FEE720"/>
    <w:lvl w:ilvl="0" w:tplc="7BE0D8D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0C0"/>
      </w:rPr>
    </w:lvl>
    <w:lvl w:ilvl="1" w:tplc="7BE0D8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2" w:tplc="5ECAE1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70C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F4B96"/>
    <w:multiLevelType w:val="hybridMultilevel"/>
    <w:tmpl w:val="166CA4F6"/>
    <w:lvl w:ilvl="0" w:tplc="B30EC6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79F5"/>
    <w:multiLevelType w:val="hybridMultilevel"/>
    <w:tmpl w:val="F718D918"/>
    <w:lvl w:ilvl="0" w:tplc="121AC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7381"/>
    <w:multiLevelType w:val="hybridMultilevel"/>
    <w:tmpl w:val="C5E2F510"/>
    <w:lvl w:ilvl="0" w:tplc="7BE0D8DE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F094D10"/>
    <w:multiLevelType w:val="hybridMultilevel"/>
    <w:tmpl w:val="3180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C185D"/>
    <w:multiLevelType w:val="hybridMultilevel"/>
    <w:tmpl w:val="2C922500"/>
    <w:lvl w:ilvl="0" w:tplc="E440ED1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="B Zar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284289"/>
    <w:multiLevelType w:val="hybridMultilevel"/>
    <w:tmpl w:val="19427A80"/>
    <w:lvl w:ilvl="0" w:tplc="0BEE1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E1127"/>
    <w:multiLevelType w:val="hybridMultilevel"/>
    <w:tmpl w:val="C3E01B8C"/>
    <w:lvl w:ilvl="0" w:tplc="121AC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4469F"/>
    <w:multiLevelType w:val="hybridMultilevel"/>
    <w:tmpl w:val="F98E7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0A3A"/>
    <w:multiLevelType w:val="hybridMultilevel"/>
    <w:tmpl w:val="E5429284"/>
    <w:lvl w:ilvl="0" w:tplc="121AC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645BD"/>
    <w:multiLevelType w:val="hybridMultilevel"/>
    <w:tmpl w:val="66761570"/>
    <w:lvl w:ilvl="0" w:tplc="B30EC6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C12F8"/>
    <w:multiLevelType w:val="hybridMultilevel"/>
    <w:tmpl w:val="57360D9A"/>
    <w:lvl w:ilvl="0" w:tplc="E5AEE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E279F"/>
    <w:multiLevelType w:val="hybridMultilevel"/>
    <w:tmpl w:val="1256B24E"/>
    <w:lvl w:ilvl="0" w:tplc="EDE891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D1C50"/>
    <w:multiLevelType w:val="hybridMultilevel"/>
    <w:tmpl w:val="40661858"/>
    <w:lvl w:ilvl="0" w:tplc="94863D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42020"/>
    <w:multiLevelType w:val="hybridMultilevel"/>
    <w:tmpl w:val="FC8E5DB8"/>
    <w:lvl w:ilvl="0" w:tplc="B79A3514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52181"/>
    <w:multiLevelType w:val="hybridMultilevel"/>
    <w:tmpl w:val="40DCC5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530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7235220">
    <w:abstractNumId w:val="5"/>
  </w:num>
  <w:num w:numId="3" w16cid:durableId="826165947">
    <w:abstractNumId w:val="4"/>
  </w:num>
  <w:num w:numId="4" w16cid:durableId="1306475671">
    <w:abstractNumId w:val="14"/>
  </w:num>
  <w:num w:numId="5" w16cid:durableId="187375511">
    <w:abstractNumId w:val="2"/>
  </w:num>
  <w:num w:numId="6" w16cid:durableId="589703142">
    <w:abstractNumId w:val="13"/>
  </w:num>
  <w:num w:numId="7" w16cid:durableId="693310394">
    <w:abstractNumId w:val="15"/>
  </w:num>
  <w:num w:numId="8" w16cid:durableId="1073939158">
    <w:abstractNumId w:val="8"/>
  </w:num>
  <w:num w:numId="9" w16cid:durableId="862477391">
    <w:abstractNumId w:val="10"/>
  </w:num>
  <w:num w:numId="10" w16cid:durableId="980307179">
    <w:abstractNumId w:val="0"/>
  </w:num>
  <w:num w:numId="11" w16cid:durableId="135534084">
    <w:abstractNumId w:val="3"/>
  </w:num>
  <w:num w:numId="12" w16cid:durableId="1469006306">
    <w:abstractNumId w:val="9"/>
  </w:num>
  <w:num w:numId="13" w16cid:durableId="991980299">
    <w:abstractNumId w:val="1"/>
  </w:num>
  <w:num w:numId="14" w16cid:durableId="1645427294">
    <w:abstractNumId w:val="12"/>
  </w:num>
  <w:num w:numId="15" w16cid:durableId="1084375073">
    <w:abstractNumId w:val="7"/>
  </w:num>
  <w:num w:numId="16" w16cid:durableId="206644559">
    <w:abstractNumId w:val="6"/>
  </w:num>
  <w:num w:numId="17" w16cid:durableId="154378513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degh poolaee">
    <w15:presenceInfo w15:providerId="Windows Live" w15:userId="179ec987488f81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D3"/>
    <w:rsid w:val="0000730A"/>
    <w:rsid w:val="0003630D"/>
    <w:rsid w:val="000A3390"/>
    <w:rsid w:val="001616BB"/>
    <w:rsid w:val="0018435E"/>
    <w:rsid w:val="001F486C"/>
    <w:rsid w:val="0021080A"/>
    <w:rsid w:val="0022189D"/>
    <w:rsid w:val="00277FFC"/>
    <w:rsid w:val="002965F2"/>
    <w:rsid w:val="002A383F"/>
    <w:rsid w:val="002B3081"/>
    <w:rsid w:val="002C03C5"/>
    <w:rsid w:val="002F1943"/>
    <w:rsid w:val="003339D3"/>
    <w:rsid w:val="00355022"/>
    <w:rsid w:val="003807A3"/>
    <w:rsid w:val="00382356"/>
    <w:rsid w:val="003A7917"/>
    <w:rsid w:val="00463884"/>
    <w:rsid w:val="00474C28"/>
    <w:rsid w:val="004D7AFB"/>
    <w:rsid w:val="005140AC"/>
    <w:rsid w:val="00547C6A"/>
    <w:rsid w:val="005B122F"/>
    <w:rsid w:val="005B35F8"/>
    <w:rsid w:val="005C2DBA"/>
    <w:rsid w:val="005E1723"/>
    <w:rsid w:val="005E490B"/>
    <w:rsid w:val="0060780E"/>
    <w:rsid w:val="00651F6C"/>
    <w:rsid w:val="00665180"/>
    <w:rsid w:val="00681CE1"/>
    <w:rsid w:val="006B2E62"/>
    <w:rsid w:val="006B3632"/>
    <w:rsid w:val="006B44EE"/>
    <w:rsid w:val="007716FE"/>
    <w:rsid w:val="00787D7E"/>
    <w:rsid w:val="007F75BA"/>
    <w:rsid w:val="00820093"/>
    <w:rsid w:val="00844FA1"/>
    <w:rsid w:val="0085545A"/>
    <w:rsid w:val="0087377E"/>
    <w:rsid w:val="008744B6"/>
    <w:rsid w:val="00881A6F"/>
    <w:rsid w:val="008D0805"/>
    <w:rsid w:val="008F0EDA"/>
    <w:rsid w:val="00935DFF"/>
    <w:rsid w:val="009A60AD"/>
    <w:rsid w:val="00A15D49"/>
    <w:rsid w:val="00A24199"/>
    <w:rsid w:val="00A4272C"/>
    <w:rsid w:val="00A428BD"/>
    <w:rsid w:val="00A4711D"/>
    <w:rsid w:val="00A54B7E"/>
    <w:rsid w:val="00AC1087"/>
    <w:rsid w:val="00AE4C5D"/>
    <w:rsid w:val="00B41805"/>
    <w:rsid w:val="00B52096"/>
    <w:rsid w:val="00BD7BFD"/>
    <w:rsid w:val="00C64489"/>
    <w:rsid w:val="00D15AC4"/>
    <w:rsid w:val="00D86D35"/>
    <w:rsid w:val="00DD44AA"/>
    <w:rsid w:val="00DE7B11"/>
    <w:rsid w:val="00E37AC7"/>
    <w:rsid w:val="00E91AFE"/>
    <w:rsid w:val="00E9413A"/>
    <w:rsid w:val="00EB648A"/>
    <w:rsid w:val="00ED4D4B"/>
    <w:rsid w:val="00F52FD5"/>
    <w:rsid w:val="00F71FA1"/>
    <w:rsid w:val="00F770E6"/>
    <w:rsid w:val="00F849D3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6F35C"/>
  <w15:chartTrackingRefBased/>
  <w15:docId w15:val="{70F8DC89-DD90-40CF-AB50-CCF22753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AA"/>
    <w:pPr>
      <w:bidi/>
      <w:spacing w:line="360" w:lineRule="auto"/>
    </w:pPr>
    <w:rPr>
      <w:rFonts w:cs="B Nazanin"/>
      <w:sz w:val="32"/>
      <w:szCs w:val="32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77E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Cs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77E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Cs/>
      <w:color w:val="2F5496" w:themeColor="accent1" w:themeShade="BF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20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77E"/>
    <w:rPr>
      <w:rFonts w:asciiTheme="majorHAnsi" w:eastAsiaTheme="majorEastAsia" w:hAnsiTheme="majorHAnsi" w:cs="B Titr"/>
      <w:bCs/>
      <w:color w:val="2F5496" w:themeColor="accent1" w:themeShade="BF"/>
      <w:sz w:val="32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7377E"/>
    <w:rPr>
      <w:rFonts w:asciiTheme="majorHAnsi" w:eastAsiaTheme="majorEastAsia" w:hAnsiTheme="majorHAnsi" w:cs="B Titr"/>
      <w:bCs/>
      <w:color w:val="2F5496" w:themeColor="accent1" w:themeShade="BF"/>
      <w:sz w:val="26"/>
      <w:szCs w:val="3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0A3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390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390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3390"/>
    <w:rPr>
      <w:rFonts w:eastAsiaTheme="minorEastAsia"/>
      <w:color w:val="5A5A5A" w:themeColor="text1" w:themeTint="A5"/>
      <w:spacing w:val="15"/>
      <w:lang w:bidi="fa-IR"/>
    </w:rPr>
  </w:style>
  <w:style w:type="table" w:styleId="TableGrid">
    <w:name w:val="Table Grid"/>
    <w:basedOn w:val="TableNormal"/>
    <w:uiPriority w:val="39"/>
    <w:rsid w:val="000A3390"/>
    <w:pPr>
      <w:spacing w:after="22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3390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0A3390"/>
    <w:pPr>
      <w:spacing w:after="0" w:line="240" w:lineRule="auto"/>
    </w:pPr>
    <w:rPr>
      <w:rFonts w:ascii="Calibri" w:eastAsia="Calibri" w:hAnsi="Calibri" w:cs="Arial"/>
      <w:lang w:bidi="fa-IR"/>
    </w:rPr>
    <w:tblPr>
      <w:tblStyleRowBandSize w:val="1"/>
      <w:tblStyleColBandSize w:val="1"/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0A3390"/>
    <w:rPr>
      <w:rFonts w:cs="B Zar"/>
      <w:sz w:val="26"/>
      <w:szCs w:val="26"/>
      <w:lang w:bidi="fa-IR"/>
    </w:rPr>
  </w:style>
  <w:style w:type="character" w:styleId="Hyperlink">
    <w:name w:val="Hyperlink"/>
    <w:basedOn w:val="DefaultParagraphFont"/>
    <w:uiPriority w:val="99"/>
    <w:unhideWhenUsed/>
    <w:rsid w:val="009A60A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E17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LineNumber">
    <w:name w:val="line number"/>
    <w:basedOn w:val="DefaultParagraphFont"/>
    <w:uiPriority w:val="99"/>
    <w:semiHidden/>
    <w:unhideWhenUsed/>
    <w:rsid w:val="005E1723"/>
  </w:style>
  <w:style w:type="paragraph" w:styleId="Header">
    <w:name w:val="header"/>
    <w:basedOn w:val="Normal"/>
    <w:link w:val="HeaderChar"/>
    <w:uiPriority w:val="99"/>
    <w:unhideWhenUsed/>
    <w:rsid w:val="005E1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723"/>
    <w:rPr>
      <w:rFonts w:cs="B Nazanin"/>
      <w:sz w:val="32"/>
      <w:szCs w:val="32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5E1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723"/>
    <w:rPr>
      <w:rFonts w:cs="B Nazanin"/>
      <w:sz w:val="32"/>
      <w:szCs w:val="32"/>
      <w:lang w:bidi="fa-IR"/>
    </w:rPr>
  </w:style>
  <w:style w:type="paragraph" w:styleId="NoSpacing">
    <w:name w:val="No Spacing"/>
    <w:uiPriority w:val="1"/>
    <w:qFormat/>
    <w:rsid w:val="001F486C"/>
    <w:pPr>
      <w:bidi/>
      <w:spacing w:after="0" w:line="240" w:lineRule="auto"/>
    </w:pPr>
    <w:rPr>
      <w:rFonts w:cs="B Nazanin"/>
      <w:sz w:val="32"/>
      <w:szCs w:val="32"/>
      <w:lang w:bidi="fa-IR"/>
    </w:rPr>
  </w:style>
  <w:style w:type="paragraph" w:styleId="Revision">
    <w:name w:val="Revision"/>
    <w:hidden/>
    <w:uiPriority w:val="99"/>
    <w:semiHidden/>
    <w:rsid w:val="002C03C5"/>
    <w:pPr>
      <w:spacing w:after="0" w:line="240" w:lineRule="auto"/>
    </w:pPr>
    <w:rPr>
      <w:rFonts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C22E-046F-468E-B0D2-7200D4A5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poolaee</dc:creator>
  <cp:keywords/>
  <dc:description/>
  <cp:lastModifiedBy>sadegh poolaee</cp:lastModifiedBy>
  <cp:revision>37</cp:revision>
  <dcterms:created xsi:type="dcterms:W3CDTF">2021-12-20T14:20:00Z</dcterms:created>
  <dcterms:modified xsi:type="dcterms:W3CDTF">2023-01-26T09:27:00Z</dcterms:modified>
</cp:coreProperties>
</file>